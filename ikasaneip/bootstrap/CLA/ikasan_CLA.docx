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068" w:rsidRDefault="00BD27F9" w:rsidP="00B655F5">
      <w:pPr>
        <w:jc w:val="center"/>
        <w:rPr>
          <w:rFonts w:cs="Times New Roman"/>
          <w:b/>
          <w:szCs w:val="22"/>
          <w:u w:val="single"/>
        </w:rPr>
      </w:pPr>
      <w:r>
        <w:rPr>
          <w:rFonts w:cs="Times New Roman"/>
          <w:b/>
          <w:szCs w:val="22"/>
          <w:u w:val="single"/>
        </w:rPr>
        <w:t>IKASAN ENTERPRISE INTEGRATION PLATFORM</w:t>
      </w:r>
      <w:r w:rsidRPr="00B655F5">
        <w:rPr>
          <w:rFonts w:cs="Times New Roman"/>
          <w:b/>
          <w:szCs w:val="22"/>
          <w:u w:val="single"/>
        </w:rPr>
        <w:t xml:space="preserve"> </w:t>
      </w:r>
      <w:r w:rsidR="00B655F5" w:rsidRPr="00B655F5">
        <w:rPr>
          <w:rFonts w:cs="Times New Roman"/>
          <w:b/>
          <w:szCs w:val="22"/>
          <w:u w:val="single"/>
        </w:rPr>
        <w:t>OPEN SOURCE PROJECT</w:t>
      </w:r>
    </w:p>
    <w:p w:rsidR="00B655F5" w:rsidRDefault="00B655F5" w:rsidP="00B655F5">
      <w:pPr>
        <w:jc w:val="center"/>
        <w:rPr>
          <w:rFonts w:cs="Times New Roman"/>
          <w:b/>
          <w:szCs w:val="22"/>
          <w:u w:val="single"/>
        </w:rPr>
      </w:pPr>
    </w:p>
    <w:p w:rsidR="00B655F5" w:rsidRDefault="00B655F5" w:rsidP="00B655F5">
      <w:pPr>
        <w:jc w:val="center"/>
        <w:rPr>
          <w:rFonts w:cs="Times New Roman"/>
          <w:b/>
          <w:szCs w:val="22"/>
          <w:u w:val="single"/>
        </w:rPr>
      </w:pPr>
      <w:r>
        <w:rPr>
          <w:rFonts w:cs="Times New Roman"/>
          <w:b/>
          <w:szCs w:val="22"/>
          <w:u w:val="single"/>
        </w:rPr>
        <w:t>CONTRIBUTOR’S AGREEMENT</w:t>
      </w:r>
    </w:p>
    <w:p w:rsidR="00A43F5A" w:rsidRDefault="00A43F5A" w:rsidP="00B655F5">
      <w:pPr>
        <w:jc w:val="center"/>
        <w:rPr>
          <w:rFonts w:cs="Times New Roman"/>
          <w:b/>
          <w:szCs w:val="22"/>
          <w:u w:val="single"/>
        </w:rPr>
      </w:pPr>
    </w:p>
    <w:p w:rsidR="00A43F5A" w:rsidRPr="00A43F5A" w:rsidRDefault="00A43F5A" w:rsidP="00A43F5A">
      <w:pPr>
        <w:rPr>
          <w:rFonts w:cs="Times New Roman"/>
          <w:szCs w:val="22"/>
        </w:rPr>
      </w:pPr>
    </w:p>
    <w:p w:rsidR="0036405B" w:rsidRPr="0036405B" w:rsidRDefault="00540950" w:rsidP="00132031">
      <w:pPr>
        <w:rPr>
          <w:rFonts w:cs="Times New Roman"/>
          <w:i/>
          <w:szCs w:val="22"/>
        </w:rPr>
      </w:pPr>
      <w:r w:rsidRPr="00540950">
        <w:rPr>
          <w:rFonts w:cs="Times New Roman"/>
          <w:i/>
          <w:szCs w:val="22"/>
        </w:rPr>
        <w:t xml:space="preserve">In order to clarify </w:t>
      </w:r>
      <w:r w:rsidR="00A97528">
        <w:rPr>
          <w:rFonts w:cs="Times New Roman"/>
          <w:i/>
          <w:szCs w:val="22"/>
        </w:rPr>
        <w:t xml:space="preserve">ownership of </w:t>
      </w:r>
      <w:r w:rsidRPr="00540950">
        <w:rPr>
          <w:rFonts w:cs="Times New Roman"/>
          <w:i/>
          <w:szCs w:val="22"/>
        </w:rPr>
        <w:t xml:space="preserve">the intellectual property </w:t>
      </w:r>
      <w:r w:rsidR="00A97528">
        <w:rPr>
          <w:rFonts w:cs="Times New Roman"/>
          <w:i/>
          <w:szCs w:val="22"/>
        </w:rPr>
        <w:t xml:space="preserve">in </w:t>
      </w:r>
      <w:r w:rsidRPr="00540950">
        <w:rPr>
          <w:rFonts w:cs="Times New Roman"/>
          <w:i/>
          <w:szCs w:val="22"/>
        </w:rPr>
        <w:t xml:space="preserve">all contributions to the project, all contributors to the project must sign or accept the terms of this contributor agreement. The purpose of the licence is to protect the rights of all contributors and to ensure that all contributions are made available under the terms of the </w:t>
      </w:r>
      <w:r w:rsidR="00A97528">
        <w:rPr>
          <w:rFonts w:cs="Times New Roman"/>
          <w:i/>
          <w:szCs w:val="22"/>
        </w:rPr>
        <w:t xml:space="preserve">modified BSD </w:t>
      </w:r>
      <w:r w:rsidRPr="00540950">
        <w:rPr>
          <w:rFonts w:cs="Times New Roman"/>
          <w:i/>
          <w:szCs w:val="22"/>
        </w:rPr>
        <w:t>licence (the “Licence”).  Acceptance of this Agreement does not change your rights to use your contributions for any other purpose</w:t>
      </w:r>
      <w:r w:rsidR="00A97528">
        <w:rPr>
          <w:rFonts w:cs="Times New Roman"/>
          <w:i/>
          <w:szCs w:val="22"/>
        </w:rPr>
        <w:t xml:space="preserve"> under the terms of the Licence</w:t>
      </w:r>
      <w:r w:rsidRPr="00540950">
        <w:rPr>
          <w:rFonts w:cs="Times New Roman"/>
          <w:i/>
          <w:szCs w:val="22"/>
        </w:rPr>
        <w:t>.</w:t>
      </w:r>
    </w:p>
    <w:p w:rsidR="00BD27F9" w:rsidRDefault="0036405B" w:rsidP="00132031">
      <w:pPr>
        <w:rPr>
          <w:rFonts w:cs="Times New Roman"/>
          <w:szCs w:val="22"/>
        </w:rPr>
      </w:pPr>
      <w:r>
        <w:rPr>
          <w:rFonts w:cs="Times New Roman"/>
          <w:szCs w:val="22"/>
        </w:rPr>
        <w:t xml:space="preserve"> </w:t>
      </w:r>
    </w:p>
    <w:p w:rsidR="00BD27F9" w:rsidRDefault="00B655F5" w:rsidP="00132031">
      <w:pPr>
        <w:rPr>
          <w:rFonts w:cs="Times New Roman"/>
          <w:szCs w:val="22"/>
        </w:rPr>
      </w:pPr>
      <w:r>
        <w:rPr>
          <w:rFonts w:cs="Times New Roman"/>
          <w:szCs w:val="22"/>
        </w:rPr>
        <w:t>This contributor’s</w:t>
      </w:r>
      <w:r w:rsidR="00B36386" w:rsidRPr="00BC2006">
        <w:rPr>
          <w:rFonts w:cs="Times New Roman"/>
          <w:szCs w:val="22"/>
        </w:rPr>
        <w:t xml:space="preserve"> agreement (the “</w:t>
      </w:r>
      <w:r w:rsidR="00B36386" w:rsidRPr="00BC2006">
        <w:rPr>
          <w:rFonts w:cs="Times New Roman"/>
          <w:b/>
          <w:szCs w:val="22"/>
        </w:rPr>
        <w:t>Agreement</w:t>
      </w:r>
      <w:r w:rsidR="00B36386" w:rsidRPr="00BC2006">
        <w:rPr>
          <w:rFonts w:cs="Times New Roman"/>
          <w:szCs w:val="22"/>
        </w:rPr>
        <w:t>”) is</w:t>
      </w:r>
      <w:r w:rsidR="00C454F9" w:rsidRPr="00BC2006">
        <w:rPr>
          <w:rFonts w:cs="Times New Roman"/>
          <w:szCs w:val="22"/>
        </w:rPr>
        <w:t xml:space="preserve"> </w:t>
      </w:r>
      <w:r w:rsidR="00C50BB9" w:rsidRPr="00BC2006">
        <w:rPr>
          <w:rFonts w:cs="Times New Roman"/>
          <w:szCs w:val="22"/>
        </w:rPr>
        <w:t xml:space="preserve">entered into by </w:t>
      </w:r>
      <w:r w:rsidR="007C1B74" w:rsidRPr="00BC2006">
        <w:rPr>
          <w:rFonts w:cs="Times New Roman"/>
          <w:szCs w:val="22"/>
        </w:rPr>
        <w:t xml:space="preserve">Mizuho </w:t>
      </w:r>
      <w:r w:rsidR="00AF3B13" w:rsidRPr="00BC2006">
        <w:rPr>
          <w:rFonts w:cs="Times New Roman"/>
          <w:szCs w:val="22"/>
        </w:rPr>
        <w:t>International</w:t>
      </w:r>
      <w:r w:rsidR="007C1B74" w:rsidRPr="00BC2006">
        <w:rPr>
          <w:rFonts w:cs="Times New Roman"/>
          <w:szCs w:val="22"/>
        </w:rPr>
        <w:t xml:space="preserve"> Plc </w:t>
      </w:r>
      <w:r w:rsidR="00C50BB9" w:rsidRPr="00BC2006">
        <w:rPr>
          <w:rFonts w:cs="Times New Roman"/>
          <w:szCs w:val="22"/>
        </w:rPr>
        <w:t>(“</w:t>
      </w:r>
      <w:r w:rsidR="00A97528">
        <w:rPr>
          <w:rFonts w:cs="Times New Roman"/>
          <w:b/>
          <w:szCs w:val="22"/>
        </w:rPr>
        <w:t>t</w:t>
      </w:r>
      <w:r w:rsidR="00540950" w:rsidRPr="00540950">
        <w:rPr>
          <w:rFonts w:cs="Times New Roman"/>
          <w:b/>
          <w:szCs w:val="22"/>
        </w:rPr>
        <w:t xml:space="preserve">he </w:t>
      </w:r>
      <w:r w:rsidR="00BD27F9">
        <w:rPr>
          <w:rFonts w:cs="Times New Roman"/>
          <w:b/>
          <w:szCs w:val="22"/>
        </w:rPr>
        <w:t>Copyright Holder</w:t>
      </w:r>
      <w:r w:rsidR="007C1B74" w:rsidRPr="00BC2006">
        <w:rPr>
          <w:rFonts w:cs="Times New Roman"/>
          <w:szCs w:val="22"/>
        </w:rPr>
        <w:t>”</w:t>
      </w:r>
      <w:r w:rsidR="00C50BB9" w:rsidRPr="00BC2006">
        <w:rPr>
          <w:rFonts w:cs="Times New Roman"/>
          <w:szCs w:val="22"/>
        </w:rPr>
        <w:t xml:space="preserve">) and the </w:t>
      </w:r>
      <w:r w:rsidR="00D711AB" w:rsidRPr="00BC2006">
        <w:rPr>
          <w:rFonts w:cs="Times New Roman"/>
          <w:szCs w:val="22"/>
        </w:rPr>
        <w:t xml:space="preserve">legal or natural person </w:t>
      </w:r>
      <w:r w:rsidR="00FD5684" w:rsidRPr="00BC2006">
        <w:rPr>
          <w:rFonts w:cs="Times New Roman"/>
          <w:szCs w:val="22"/>
        </w:rPr>
        <w:t xml:space="preserve">listed </w:t>
      </w:r>
      <w:r w:rsidR="00BD27F9">
        <w:rPr>
          <w:rFonts w:cs="Times New Roman"/>
          <w:szCs w:val="22"/>
        </w:rPr>
        <w:t>below</w:t>
      </w:r>
      <w:r w:rsidR="00D47B6F" w:rsidRPr="00BC2006">
        <w:rPr>
          <w:rFonts w:cs="Times New Roman"/>
          <w:szCs w:val="22"/>
        </w:rPr>
        <w:t xml:space="preserve"> </w:t>
      </w:r>
      <w:r w:rsidR="00C50BB9" w:rsidRPr="00BC2006">
        <w:rPr>
          <w:rFonts w:cs="Times New Roman"/>
          <w:szCs w:val="22"/>
        </w:rPr>
        <w:t>(</w:t>
      </w:r>
      <w:r w:rsidR="00B36386" w:rsidRPr="00BC2006">
        <w:rPr>
          <w:rFonts w:cs="Times New Roman"/>
          <w:szCs w:val="22"/>
        </w:rPr>
        <w:t xml:space="preserve">defined accordingly as </w:t>
      </w:r>
      <w:r w:rsidR="00C50BB9" w:rsidRPr="00BC2006">
        <w:rPr>
          <w:rFonts w:cs="Times New Roman"/>
          <w:szCs w:val="22"/>
        </w:rPr>
        <w:t>“</w:t>
      </w:r>
      <w:r w:rsidR="000D342D" w:rsidRPr="00BC2006">
        <w:rPr>
          <w:rFonts w:cs="Times New Roman"/>
          <w:b/>
          <w:szCs w:val="22"/>
        </w:rPr>
        <w:t>You</w:t>
      </w:r>
      <w:r w:rsidR="00C50BB9" w:rsidRPr="00BC2006">
        <w:rPr>
          <w:rFonts w:cs="Times New Roman"/>
          <w:szCs w:val="22"/>
        </w:rPr>
        <w:t>”</w:t>
      </w:r>
      <w:r w:rsidR="00B36386" w:rsidRPr="00BC2006">
        <w:rPr>
          <w:rFonts w:cs="Times New Roman"/>
          <w:szCs w:val="22"/>
        </w:rPr>
        <w:t xml:space="preserve"> or “</w:t>
      </w:r>
      <w:r w:rsidR="00B36386" w:rsidRPr="00BC2006">
        <w:rPr>
          <w:rFonts w:cs="Times New Roman"/>
          <w:b/>
          <w:szCs w:val="22"/>
        </w:rPr>
        <w:t>Your</w:t>
      </w:r>
      <w:r w:rsidR="00B36386" w:rsidRPr="00BC2006">
        <w:rPr>
          <w:rFonts w:cs="Times New Roman"/>
          <w:szCs w:val="22"/>
        </w:rPr>
        <w:t>”</w:t>
      </w:r>
      <w:r w:rsidR="00C50BB9" w:rsidRPr="00BC2006">
        <w:rPr>
          <w:rFonts w:cs="Times New Roman"/>
          <w:szCs w:val="22"/>
        </w:rPr>
        <w:t>)</w:t>
      </w:r>
      <w:r w:rsidR="00C454F9" w:rsidRPr="00BC2006">
        <w:rPr>
          <w:rFonts w:cs="Times New Roman"/>
          <w:szCs w:val="22"/>
        </w:rPr>
        <w:t>.</w:t>
      </w:r>
    </w:p>
    <w:p w:rsidR="00BD27F9" w:rsidRDefault="00BD27F9" w:rsidP="00132031">
      <w:pPr>
        <w:rPr>
          <w:rFonts w:cs="Times New Roman"/>
          <w:szCs w:val="22"/>
        </w:rPr>
      </w:pPr>
    </w:p>
    <w:p w:rsidR="00E32C30" w:rsidRDefault="00BD27F9">
      <w:pPr>
        <w:tabs>
          <w:tab w:val="left" w:pos="1276"/>
        </w:tabs>
        <w:rPr>
          <w:rFonts w:cs="Times New Roman"/>
          <w:szCs w:val="22"/>
        </w:rPr>
      </w:pPr>
      <w:r>
        <w:rPr>
          <w:rFonts w:cs="Times New Roman"/>
          <w:szCs w:val="22"/>
        </w:rPr>
        <w:t xml:space="preserve">Full Name: </w:t>
      </w:r>
      <w:r>
        <w:rPr>
          <w:rFonts w:cs="Times New Roman"/>
          <w:szCs w:val="22"/>
        </w:rPr>
        <w:tab/>
        <w:t>_____________________________        Email: ____________________________</w:t>
      </w:r>
    </w:p>
    <w:p w:rsidR="00E32C30" w:rsidRDefault="00E32C30">
      <w:pPr>
        <w:tabs>
          <w:tab w:val="left" w:pos="1276"/>
        </w:tabs>
        <w:rPr>
          <w:rFonts w:cs="Times New Roman"/>
          <w:szCs w:val="22"/>
        </w:rPr>
      </w:pPr>
    </w:p>
    <w:p w:rsidR="00E32C30" w:rsidRDefault="00BD27F9">
      <w:pPr>
        <w:tabs>
          <w:tab w:val="left" w:pos="1276"/>
        </w:tabs>
        <w:rPr>
          <w:rFonts w:cs="Times New Roman"/>
          <w:szCs w:val="22"/>
        </w:rPr>
      </w:pPr>
      <w:r>
        <w:rPr>
          <w:rFonts w:cs="Times New Roman"/>
          <w:szCs w:val="22"/>
        </w:rPr>
        <w:t>Address:       _____________________________         Telephone: ________________________</w:t>
      </w:r>
    </w:p>
    <w:p w:rsidR="00E32C30" w:rsidRDefault="00E32C30">
      <w:pPr>
        <w:tabs>
          <w:tab w:val="left" w:pos="1276"/>
        </w:tabs>
        <w:rPr>
          <w:rFonts w:cs="Times New Roman"/>
          <w:szCs w:val="22"/>
        </w:rPr>
      </w:pPr>
    </w:p>
    <w:p w:rsidR="00E32C30" w:rsidRDefault="00BD27F9">
      <w:pPr>
        <w:tabs>
          <w:tab w:val="left" w:pos="1276"/>
        </w:tabs>
        <w:rPr>
          <w:rFonts w:cs="Times New Roman"/>
          <w:szCs w:val="22"/>
        </w:rPr>
      </w:pPr>
      <w:r>
        <w:rPr>
          <w:rFonts w:cs="Times New Roman"/>
          <w:szCs w:val="22"/>
        </w:rPr>
        <w:t xml:space="preserve">                     _____________________________</w:t>
      </w:r>
    </w:p>
    <w:p w:rsidR="00E32C30" w:rsidRDefault="00E32C30">
      <w:pPr>
        <w:tabs>
          <w:tab w:val="left" w:pos="1276"/>
        </w:tabs>
        <w:rPr>
          <w:rFonts w:cs="Times New Roman"/>
          <w:szCs w:val="22"/>
        </w:rPr>
      </w:pPr>
    </w:p>
    <w:p w:rsidR="00E32C30" w:rsidRDefault="00BD27F9">
      <w:pPr>
        <w:tabs>
          <w:tab w:val="left" w:pos="1276"/>
        </w:tabs>
        <w:rPr>
          <w:rFonts w:cs="Times New Roman"/>
          <w:szCs w:val="22"/>
        </w:rPr>
      </w:pPr>
      <w:r>
        <w:rPr>
          <w:rFonts w:cs="Times New Roman"/>
          <w:szCs w:val="22"/>
        </w:rPr>
        <w:t xml:space="preserve">                     _____________________________</w:t>
      </w:r>
    </w:p>
    <w:p w:rsidR="00E32C30" w:rsidRDefault="00E32C30">
      <w:pPr>
        <w:tabs>
          <w:tab w:val="left" w:pos="1276"/>
        </w:tabs>
        <w:rPr>
          <w:rFonts w:cs="Times New Roman"/>
          <w:szCs w:val="22"/>
        </w:rPr>
      </w:pPr>
    </w:p>
    <w:p w:rsidR="00E32C30" w:rsidRDefault="00BD27F9">
      <w:pPr>
        <w:tabs>
          <w:tab w:val="left" w:pos="1276"/>
        </w:tabs>
        <w:rPr>
          <w:rFonts w:cs="Times New Roman"/>
          <w:szCs w:val="22"/>
        </w:rPr>
      </w:pPr>
      <w:r>
        <w:rPr>
          <w:rFonts w:cs="Times New Roman"/>
          <w:szCs w:val="22"/>
        </w:rPr>
        <w:t>Country:       _____________________________</w:t>
      </w:r>
    </w:p>
    <w:p w:rsidR="00E32C30" w:rsidRDefault="00E32C30">
      <w:pPr>
        <w:tabs>
          <w:tab w:val="left" w:pos="1276"/>
        </w:tabs>
        <w:rPr>
          <w:rFonts w:cs="Times New Roman"/>
          <w:szCs w:val="22"/>
        </w:rPr>
      </w:pPr>
    </w:p>
    <w:p w:rsidR="00A97528" w:rsidRDefault="00A97528" w:rsidP="00A97528">
      <w:pPr>
        <w:tabs>
          <w:tab w:val="left" w:pos="1276"/>
        </w:tabs>
        <w:rPr>
          <w:rFonts w:cs="Times New Roman"/>
          <w:szCs w:val="22"/>
        </w:rPr>
      </w:pPr>
      <w:r>
        <w:rPr>
          <w:rFonts w:cs="Times New Roman"/>
          <w:szCs w:val="22"/>
        </w:rPr>
        <w:t>Your signature:  _____________________________</w:t>
      </w:r>
    </w:p>
    <w:p w:rsidR="00E32C30" w:rsidRDefault="00E32C30">
      <w:pPr>
        <w:tabs>
          <w:tab w:val="left" w:pos="1276"/>
        </w:tabs>
        <w:rPr>
          <w:rFonts w:cs="Times New Roman"/>
          <w:szCs w:val="22"/>
        </w:rPr>
      </w:pPr>
    </w:p>
    <w:p w:rsidR="00E32C30" w:rsidRDefault="00BD27F9">
      <w:pPr>
        <w:tabs>
          <w:tab w:val="left" w:pos="993"/>
          <w:tab w:val="left" w:pos="1134"/>
          <w:tab w:val="left" w:pos="1276"/>
        </w:tabs>
        <w:rPr>
          <w:rFonts w:cs="Times New Roman"/>
          <w:szCs w:val="22"/>
        </w:rPr>
      </w:pPr>
      <w:r>
        <w:rPr>
          <w:rFonts w:cs="Times New Roman"/>
          <w:szCs w:val="22"/>
        </w:rPr>
        <w:tab/>
      </w:r>
      <w:r>
        <w:rPr>
          <w:rFonts w:cs="Times New Roman"/>
          <w:szCs w:val="22"/>
        </w:rPr>
        <w:tab/>
      </w:r>
    </w:p>
    <w:p w:rsidR="00C14B14" w:rsidRPr="00BC2006" w:rsidRDefault="005C46CB" w:rsidP="00132031">
      <w:pPr>
        <w:rPr>
          <w:rFonts w:cs="Times New Roman"/>
          <w:szCs w:val="22"/>
        </w:rPr>
      </w:pPr>
      <w:r w:rsidRPr="00BC2006">
        <w:rPr>
          <w:rFonts w:cs="Times New Roman"/>
          <w:szCs w:val="22"/>
        </w:rPr>
        <w:t>This Agreement set</w:t>
      </w:r>
      <w:r w:rsidR="005371BF" w:rsidRPr="00BC2006">
        <w:rPr>
          <w:rFonts w:cs="Times New Roman"/>
          <w:szCs w:val="22"/>
        </w:rPr>
        <w:t>s</w:t>
      </w:r>
      <w:r w:rsidRPr="00BC2006">
        <w:rPr>
          <w:rFonts w:cs="Times New Roman"/>
          <w:szCs w:val="22"/>
        </w:rPr>
        <w:t xml:space="preserve"> forth the terms and conditions pursuant to which </w:t>
      </w:r>
      <w:r w:rsidR="000D342D" w:rsidRPr="00BC2006">
        <w:rPr>
          <w:rFonts w:cs="Times New Roman"/>
          <w:szCs w:val="22"/>
        </w:rPr>
        <w:t>You</w:t>
      </w:r>
      <w:r w:rsidRPr="00BC2006">
        <w:rPr>
          <w:rFonts w:cs="Times New Roman"/>
          <w:szCs w:val="22"/>
        </w:rPr>
        <w:t xml:space="preserve"> </w:t>
      </w:r>
      <w:r w:rsidR="00B655F5">
        <w:rPr>
          <w:rFonts w:cs="Times New Roman"/>
          <w:szCs w:val="22"/>
        </w:rPr>
        <w:t>agree to contribute to the development of</w:t>
      </w:r>
      <w:r w:rsidR="00B36386" w:rsidRPr="00BC2006">
        <w:rPr>
          <w:rFonts w:cs="Times New Roman"/>
          <w:szCs w:val="22"/>
        </w:rPr>
        <w:t xml:space="preserve"> the software </w:t>
      </w:r>
      <w:r w:rsidR="005D4D67">
        <w:rPr>
          <w:rFonts w:cs="Times New Roman"/>
          <w:szCs w:val="22"/>
        </w:rPr>
        <w:t xml:space="preserve">project </w:t>
      </w:r>
      <w:r w:rsidR="005D4D67">
        <w:t xml:space="preserve">(including the contribution of source code, documentation and ideas) </w:t>
      </w:r>
      <w:r w:rsidR="00B36386" w:rsidRPr="00BC2006">
        <w:rPr>
          <w:rFonts w:cs="Times New Roman"/>
          <w:szCs w:val="22"/>
        </w:rPr>
        <w:t xml:space="preserve">owned by </w:t>
      </w:r>
      <w:r w:rsidR="00A97528">
        <w:rPr>
          <w:rFonts w:cs="Times New Roman"/>
          <w:szCs w:val="22"/>
        </w:rPr>
        <w:t>t</w:t>
      </w:r>
      <w:r w:rsidR="0036405B">
        <w:rPr>
          <w:rFonts w:cs="Times New Roman"/>
          <w:szCs w:val="22"/>
        </w:rPr>
        <w:t>he Copyright Holder</w:t>
      </w:r>
      <w:r w:rsidR="00B36386" w:rsidRPr="00BC2006">
        <w:rPr>
          <w:rFonts w:cs="Times New Roman"/>
          <w:szCs w:val="22"/>
        </w:rPr>
        <w:t xml:space="preserve"> and deposit</w:t>
      </w:r>
      <w:r w:rsidR="00C14B14" w:rsidRPr="00BC2006">
        <w:rPr>
          <w:rFonts w:cs="Times New Roman"/>
          <w:szCs w:val="22"/>
        </w:rPr>
        <w:t xml:space="preserve">ed on the </w:t>
      </w:r>
      <w:r w:rsidR="0036405B">
        <w:rPr>
          <w:rFonts w:cs="Times New Roman"/>
          <w:szCs w:val="22"/>
        </w:rPr>
        <w:t>Ikasan project</w:t>
      </w:r>
      <w:r w:rsidR="00C14B14" w:rsidRPr="00BC2006">
        <w:rPr>
          <w:rFonts w:cs="Times New Roman"/>
          <w:szCs w:val="22"/>
        </w:rPr>
        <w:t xml:space="preserve"> website at </w:t>
      </w:r>
      <w:hyperlink r:id="rId8" w:history="1">
        <w:r w:rsidR="0036405B" w:rsidRPr="00C26C7F">
          <w:rPr>
            <w:rStyle w:val="Hyperlink"/>
            <w:rFonts w:cs="Times New Roman"/>
            <w:bCs/>
            <w:szCs w:val="22"/>
          </w:rPr>
          <w:t>www.ikasan.org</w:t>
        </w:r>
      </w:hyperlink>
      <w:r w:rsidR="00C14B14" w:rsidRPr="00BC2006">
        <w:rPr>
          <w:rFonts w:cs="Times New Roman"/>
          <w:szCs w:val="22"/>
        </w:rPr>
        <w:t xml:space="preserve"> (the “</w:t>
      </w:r>
      <w:r w:rsidR="00C14B14" w:rsidRPr="00BC2006">
        <w:rPr>
          <w:rFonts w:cs="Times New Roman"/>
          <w:b/>
          <w:szCs w:val="22"/>
        </w:rPr>
        <w:t>Software</w:t>
      </w:r>
      <w:r w:rsidR="00C14B14" w:rsidRPr="00BC2006">
        <w:rPr>
          <w:rFonts w:cs="Times New Roman"/>
          <w:szCs w:val="22"/>
        </w:rPr>
        <w:t>”)</w:t>
      </w:r>
      <w:r w:rsidR="00B36386" w:rsidRPr="00BC2006">
        <w:rPr>
          <w:rFonts w:cs="Times New Roman"/>
          <w:szCs w:val="22"/>
        </w:rPr>
        <w:t xml:space="preserve">.  </w:t>
      </w:r>
    </w:p>
    <w:p w:rsidR="00C14B14" w:rsidRPr="00BC2006" w:rsidRDefault="00C14B14" w:rsidP="006D70DE">
      <w:pPr>
        <w:shd w:val="clear" w:color="auto" w:fill="FFFFFF"/>
        <w:adjustRightInd w:val="0"/>
        <w:rPr>
          <w:rFonts w:cs="Times New Roman"/>
          <w:bCs/>
          <w:szCs w:val="22"/>
        </w:rPr>
      </w:pPr>
    </w:p>
    <w:p w:rsidR="00CA7C67" w:rsidRPr="00BC2006" w:rsidRDefault="00CA7C67" w:rsidP="006D70DE">
      <w:pPr>
        <w:shd w:val="clear" w:color="auto" w:fill="FFFFFF"/>
        <w:adjustRightInd w:val="0"/>
        <w:rPr>
          <w:rFonts w:cs="Times New Roman"/>
          <w:b/>
          <w:szCs w:val="22"/>
        </w:rPr>
      </w:pPr>
      <w:r w:rsidRPr="00BC2006">
        <w:rPr>
          <w:rFonts w:cs="Times New Roman"/>
          <w:b/>
          <w:caps/>
          <w:szCs w:val="22"/>
        </w:rPr>
        <w:t>Please read these terms and conditions</w:t>
      </w:r>
      <w:r w:rsidR="00C454F9" w:rsidRPr="00BC2006">
        <w:rPr>
          <w:rFonts w:cs="Times New Roman"/>
          <w:b/>
          <w:caps/>
          <w:szCs w:val="22"/>
        </w:rPr>
        <w:t xml:space="preserve"> carefully before </w:t>
      </w:r>
      <w:r w:rsidRPr="00BC2006">
        <w:rPr>
          <w:rFonts w:cs="Times New Roman"/>
          <w:b/>
          <w:caps/>
          <w:szCs w:val="22"/>
        </w:rPr>
        <w:t>agreeing to them</w:t>
      </w:r>
      <w:r w:rsidR="00C454F9" w:rsidRPr="00BC2006">
        <w:rPr>
          <w:rFonts w:cs="Times New Roman"/>
          <w:b/>
          <w:caps/>
          <w:szCs w:val="22"/>
        </w:rPr>
        <w:t xml:space="preserve">.  By </w:t>
      </w:r>
      <w:r w:rsidR="00E44B25">
        <w:rPr>
          <w:rFonts w:cs="Times New Roman"/>
          <w:b/>
          <w:caps/>
          <w:szCs w:val="22"/>
        </w:rPr>
        <w:t xml:space="preserve">signing or </w:t>
      </w:r>
      <w:r w:rsidR="00C50BB9" w:rsidRPr="00BC2006">
        <w:rPr>
          <w:rFonts w:cs="Times New Roman"/>
          <w:b/>
          <w:caps/>
          <w:szCs w:val="22"/>
        </w:rPr>
        <w:t>clicking the “I Accept” button</w:t>
      </w:r>
      <w:r w:rsidR="00C454F9" w:rsidRPr="00BC2006">
        <w:rPr>
          <w:rFonts w:cs="Times New Roman"/>
          <w:b/>
          <w:caps/>
          <w:szCs w:val="22"/>
        </w:rPr>
        <w:t xml:space="preserve"> you agree</w:t>
      </w:r>
      <w:r w:rsidR="000D342D" w:rsidRPr="00BC2006">
        <w:rPr>
          <w:rFonts w:cs="Times New Roman"/>
          <w:b/>
          <w:caps/>
          <w:szCs w:val="22"/>
        </w:rPr>
        <w:t xml:space="preserve"> </w:t>
      </w:r>
      <w:r w:rsidR="00980983" w:rsidRPr="00BC2006">
        <w:rPr>
          <w:rFonts w:cs="Times New Roman"/>
          <w:b/>
          <w:caps/>
          <w:szCs w:val="22"/>
        </w:rPr>
        <w:t xml:space="preserve">That </w:t>
      </w:r>
      <w:r w:rsidR="000D342D" w:rsidRPr="00BC2006">
        <w:rPr>
          <w:rFonts w:cs="Times New Roman"/>
          <w:b/>
          <w:caps/>
          <w:szCs w:val="22"/>
        </w:rPr>
        <w:t>You</w:t>
      </w:r>
      <w:r w:rsidR="00980983" w:rsidRPr="00BC2006">
        <w:rPr>
          <w:rFonts w:cs="Times New Roman"/>
          <w:b/>
          <w:caps/>
          <w:szCs w:val="22"/>
        </w:rPr>
        <w:t xml:space="preserve"> will </w:t>
      </w:r>
      <w:r w:rsidR="008073FE" w:rsidRPr="00BC2006">
        <w:rPr>
          <w:rFonts w:cs="Times New Roman"/>
          <w:b/>
          <w:caps/>
          <w:szCs w:val="22"/>
        </w:rPr>
        <w:t xml:space="preserve">BE BOUND BY </w:t>
      </w:r>
      <w:smartTag w:uri="urn:schemas-microsoft-com:office:smarttags" w:element="stockticker">
        <w:r w:rsidR="008073FE" w:rsidRPr="00BC2006">
          <w:rPr>
            <w:rFonts w:cs="Times New Roman"/>
            <w:b/>
            <w:caps/>
            <w:szCs w:val="22"/>
          </w:rPr>
          <w:t>AND</w:t>
        </w:r>
      </w:smartTag>
      <w:r w:rsidR="008073FE" w:rsidRPr="00BC2006">
        <w:rPr>
          <w:rFonts w:cs="Times New Roman"/>
          <w:b/>
          <w:caps/>
          <w:szCs w:val="22"/>
        </w:rPr>
        <w:t xml:space="preserve"> </w:t>
      </w:r>
      <w:r w:rsidR="00D47B6F" w:rsidRPr="00BC2006">
        <w:rPr>
          <w:rFonts w:cs="Times New Roman"/>
          <w:b/>
          <w:caps/>
          <w:szCs w:val="22"/>
        </w:rPr>
        <w:t xml:space="preserve">WILL </w:t>
      </w:r>
      <w:r w:rsidR="00C50BB9" w:rsidRPr="00BC2006">
        <w:rPr>
          <w:rFonts w:cs="Times New Roman"/>
          <w:b/>
          <w:caps/>
          <w:szCs w:val="22"/>
        </w:rPr>
        <w:t xml:space="preserve">comply with </w:t>
      </w:r>
      <w:smartTag w:uri="urn:schemas-microsoft-com:office:smarttags" w:element="stockticker">
        <w:r w:rsidR="00C50BB9" w:rsidRPr="00BC2006">
          <w:rPr>
            <w:rFonts w:cs="Times New Roman"/>
            <w:b/>
            <w:caps/>
            <w:szCs w:val="22"/>
          </w:rPr>
          <w:t>all</w:t>
        </w:r>
      </w:smartTag>
      <w:r w:rsidR="00C50BB9" w:rsidRPr="00BC2006">
        <w:rPr>
          <w:rFonts w:cs="Times New Roman"/>
          <w:b/>
          <w:caps/>
          <w:szCs w:val="22"/>
        </w:rPr>
        <w:t xml:space="preserve"> the terms </w:t>
      </w:r>
      <w:smartTag w:uri="urn:schemas-microsoft-com:office:smarttags" w:element="stockticker">
        <w:r w:rsidR="00C50BB9" w:rsidRPr="00BC2006">
          <w:rPr>
            <w:rFonts w:cs="Times New Roman"/>
            <w:b/>
            <w:caps/>
            <w:szCs w:val="22"/>
          </w:rPr>
          <w:t>and</w:t>
        </w:r>
      </w:smartTag>
      <w:r w:rsidR="00C50BB9" w:rsidRPr="00BC2006">
        <w:rPr>
          <w:rFonts w:cs="Times New Roman"/>
          <w:b/>
          <w:caps/>
          <w:szCs w:val="22"/>
        </w:rPr>
        <w:t xml:space="preserve"> conditions of this Agreement</w:t>
      </w:r>
      <w:r w:rsidR="008073FE" w:rsidRPr="00BC2006">
        <w:rPr>
          <w:rFonts w:cs="Times New Roman"/>
          <w:b/>
          <w:caps/>
          <w:szCs w:val="22"/>
        </w:rPr>
        <w:t xml:space="preserve"> INCLUDING </w:t>
      </w:r>
      <w:smartTag w:uri="urn:schemas-microsoft-com:office:smarttags" w:element="stockticker">
        <w:r w:rsidR="008073FE" w:rsidRPr="00BC2006">
          <w:rPr>
            <w:rFonts w:cs="Times New Roman"/>
            <w:b/>
            <w:caps/>
            <w:szCs w:val="22"/>
          </w:rPr>
          <w:t>ALL</w:t>
        </w:r>
      </w:smartTag>
      <w:r w:rsidR="008073FE" w:rsidRPr="00BC2006">
        <w:rPr>
          <w:rFonts w:cs="Times New Roman"/>
          <w:b/>
          <w:caps/>
          <w:szCs w:val="22"/>
        </w:rPr>
        <w:t xml:space="preserve"> </w:t>
      </w:r>
      <w:r w:rsidR="00227E95" w:rsidRPr="00BC2006">
        <w:rPr>
          <w:rFonts w:cs="Times New Roman"/>
          <w:b/>
          <w:caps/>
          <w:szCs w:val="22"/>
        </w:rPr>
        <w:t>SCHEDULES</w:t>
      </w:r>
      <w:r w:rsidR="008073FE" w:rsidRPr="00BC2006">
        <w:rPr>
          <w:rFonts w:cs="Times New Roman"/>
          <w:b/>
          <w:caps/>
          <w:szCs w:val="22"/>
        </w:rPr>
        <w:t xml:space="preserve">, REQUIREMENTS, </w:t>
      </w:r>
      <w:smartTag w:uri="urn:schemas-microsoft-com:office:smarttags" w:element="stockticker">
        <w:r w:rsidR="008073FE" w:rsidRPr="00BC2006">
          <w:rPr>
            <w:rFonts w:cs="Times New Roman"/>
            <w:b/>
            <w:caps/>
            <w:szCs w:val="22"/>
          </w:rPr>
          <w:t>AND</w:t>
        </w:r>
      </w:smartTag>
      <w:r w:rsidR="008073FE" w:rsidRPr="00BC2006">
        <w:rPr>
          <w:rFonts w:cs="Times New Roman"/>
          <w:b/>
          <w:caps/>
          <w:szCs w:val="22"/>
        </w:rPr>
        <w:t xml:space="preserve"> GUIDELINES THAT </w:t>
      </w:r>
      <w:smartTag w:uri="urn:schemas-microsoft-com:office:smarttags" w:element="stockticker">
        <w:r w:rsidR="008073FE" w:rsidRPr="00BC2006">
          <w:rPr>
            <w:rFonts w:cs="Times New Roman"/>
            <w:b/>
            <w:caps/>
            <w:szCs w:val="22"/>
          </w:rPr>
          <w:t>ARE</w:t>
        </w:r>
      </w:smartTag>
      <w:r w:rsidR="008073FE" w:rsidRPr="00BC2006">
        <w:rPr>
          <w:rFonts w:cs="Times New Roman"/>
          <w:b/>
          <w:caps/>
          <w:szCs w:val="22"/>
        </w:rPr>
        <w:t xml:space="preserve"> INCORPoRATED INTO THIS AGREEMENT BY REFERENCE</w:t>
      </w:r>
      <w:r w:rsidR="00C50BB9" w:rsidRPr="00BC2006">
        <w:rPr>
          <w:rFonts w:cs="Times New Roman"/>
          <w:b/>
          <w:caps/>
          <w:szCs w:val="22"/>
        </w:rPr>
        <w:t xml:space="preserve">.  If </w:t>
      </w:r>
      <w:r w:rsidR="000D342D" w:rsidRPr="00BC2006">
        <w:rPr>
          <w:rFonts w:cs="Times New Roman"/>
          <w:b/>
          <w:caps/>
          <w:szCs w:val="22"/>
        </w:rPr>
        <w:t>You do</w:t>
      </w:r>
      <w:r w:rsidR="00C50BB9" w:rsidRPr="00BC2006">
        <w:rPr>
          <w:rFonts w:cs="Times New Roman"/>
          <w:b/>
          <w:caps/>
          <w:szCs w:val="22"/>
        </w:rPr>
        <w:t xml:space="preserve"> not want </w:t>
      </w:r>
      <w:r w:rsidR="00C454F9" w:rsidRPr="00BC2006">
        <w:rPr>
          <w:rFonts w:cs="Times New Roman"/>
          <w:b/>
          <w:caps/>
          <w:szCs w:val="22"/>
        </w:rPr>
        <w:t xml:space="preserve">to be bound by this Agreement, do not </w:t>
      </w:r>
      <w:r w:rsidR="00C50BB9" w:rsidRPr="00BC2006">
        <w:rPr>
          <w:rFonts w:cs="Times New Roman"/>
          <w:b/>
          <w:caps/>
          <w:szCs w:val="22"/>
        </w:rPr>
        <w:t>click “I Accept”</w:t>
      </w:r>
      <w:r w:rsidR="00E44B25">
        <w:rPr>
          <w:rFonts w:cs="Times New Roman"/>
          <w:b/>
          <w:caps/>
          <w:szCs w:val="22"/>
        </w:rPr>
        <w:t xml:space="preserve"> or sign this agreement.</w:t>
      </w:r>
      <w:r w:rsidR="00C454F9" w:rsidRPr="00BC2006">
        <w:rPr>
          <w:rFonts w:cs="Times New Roman"/>
          <w:b/>
          <w:szCs w:val="22"/>
        </w:rPr>
        <w:t xml:space="preserve"> </w:t>
      </w:r>
    </w:p>
    <w:p w:rsidR="00721378" w:rsidRPr="00BC2006" w:rsidRDefault="00721378" w:rsidP="00220E20">
      <w:pPr>
        <w:pStyle w:val="BodyText1"/>
        <w:ind w:left="0"/>
        <w:rPr>
          <w:rFonts w:cs="Times New Roman"/>
          <w:szCs w:val="22"/>
        </w:rPr>
      </w:pPr>
    </w:p>
    <w:p w:rsidR="00220E20" w:rsidRPr="00684886" w:rsidRDefault="0036405B" w:rsidP="00684886">
      <w:pPr>
        <w:pStyle w:val="Heading1"/>
        <w:rPr>
          <w:b w:val="0"/>
          <w:caps w:val="0"/>
          <w:rPrChange w:id="0" w:author="mitcje" w:date="2009-09-07T16:26:00Z">
            <w:rPr>
              <w:b w:val="0"/>
              <w:caps w:val="0"/>
            </w:rPr>
          </w:rPrChange>
        </w:rPr>
      </w:pPr>
      <w:r>
        <w:rPr>
          <w:b w:val="0"/>
          <w:caps w:val="0"/>
        </w:rPr>
        <w:t>The Copyright Holder</w:t>
      </w:r>
      <w:r w:rsidR="00BC2006" w:rsidRPr="00220E20">
        <w:rPr>
          <w:b w:val="0"/>
          <w:caps w:val="0"/>
        </w:rPr>
        <w:t xml:space="preserve"> hereby grant</w:t>
      </w:r>
      <w:r w:rsidR="0093643E" w:rsidRPr="00220E20">
        <w:rPr>
          <w:b w:val="0"/>
          <w:caps w:val="0"/>
        </w:rPr>
        <w:t>s Y</w:t>
      </w:r>
      <w:r w:rsidR="00BC2006" w:rsidRPr="00220E20">
        <w:rPr>
          <w:b w:val="0"/>
          <w:caps w:val="0"/>
        </w:rPr>
        <w:t>ou a licence to us</w:t>
      </w:r>
      <w:r w:rsidR="00721378" w:rsidRPr="00220E20">
        <w:rPr>
          <w:b w:val="0"/>
          <w:caps w:val="0"/>
        </w:rPr>
        <w:t>e</w:t>
      </w:r>
      <w:r w:rsidR="00BC2006" w:rsidRPr="00220E20">
        <w:rPr>
          <w:b w:val="0"/>
          <w:caps w:val="0"/>
        </w:rPr>
        <w:t xml:space="preserve"> the </w:t>
      </w:r>
      <w:r w:rsidR="000945C4" w:rsidRPr="00220E20">
        <w:rPr>
          <w:b w:val="0"/>
          <w:caps w:val="0"/>
        </w:rPr>
        <w:t>Software</w:t>
      </w:r>
      <w:r w:rsidR="00BC2006" w:rsidRPr="00220E20">
        <w:rPr>
          <w:b w:val="0"/>
          <w:caps w:val="0"/>
        </w:rPr>
        <w:t xml:space="preserve"> under the terms of the </w:t>
      </w:r>
      <w:r w:rsidR="00A97528">
        <w:rPr>
          <w:b w:val="0"/>
          <w:caps w:val="0"/>
        </w:rPr>
        <w:t xml:space="preserve">modified </w:t>
      </w:r>
      <w:r>
        <w:rPr>
          <w:b w:val="0"/>
          <w:caps w:val="0"/>
        </w:rPr>
        <w:t xml:space="preserve">BSD </w:t>
      </w:r>
      <w:r w:rsidR="00721378" w:rsidRPr="00220E20">
        <w:rPr>
          <w:b w:val="0"/>
          <w:caps w:val="0"/>
        </w:rPr>
        <w:t>licence</w:t>
      </w:r>
      <w:r w:rsidR="0093643E" w:rsidRPr="00220E20">
        <w:rPr>
          <w:b w:val="0"/>
          <w:caps w:val="0"/>
        </w:rPr>
        <w:t xml:space="preserve"> (the “Licence”).  </w:t>
      </w:r>
      <w:r w:rsidR="00B655F5" w:rsidRPr="00220E20">
        <w:rPr>
          <w:b w:val="0"/>
          <w:caps w:val="0"/>
        </w:rPr>
        <w:t>A copy is available at</w:t>
      </w:r>
      <w:ins w:id="1" w:author="mitcje" w:date="2009-09-07T16:25:00Z">
        <w:r w:rsidR="00684886">
          <w:rPr>
            <w:b w:val="0"/>
            <w:caps w:val="0"/>
          </w:rPr>
          <w:t xml:space="preserve"> </w:t>
        </w:r>
        <w:r w:rsidR="00684886">
          <w:rPr>
            <w:b w:val="0"/>
            <w:caps w:val="0"/>
          </w:rPr>
          <w:fldChar w:fldCharType="begin"/>
        </w:r>
        <w:r w:rsidR="00684886">
          <w:rPr>
            <w:b w:val="0"/>
            <w:caps w:val="0"/>
          </w:rPr>
          <w:instrText xml:space="preserve"> HYPERLINK "http://www.ikasan.org/license" </w:instrText>
        </w:r>
        <w:r w:rsidR="00684886">
          <w:rPr>
            <w:b w:val="0"/>
            <w:caps w:val="0"/>
          </w:rPr>
        </w:r>
        <w:r w:rsidR="00684886">
          <w:rPr>
            <w:b w:val="0"/>
            <w:caps w:val="0"/>
          </w:rPr>
          <w:fldChar w:fldCharType="separate"/>
        </w:r>
        <w:r w:rsidR="00684886" w:rsidRPr="00684886">
          <w:rPr>
            <w:rStyle w:val="Hyperlink"/>
            <w:b w:val="0"/>
            <w:caps w:val="0"/>
          </w:rPr>
          <w:t>http://www.ikasan.org/license</w:t>
        </w:r>
        <w:r w:rsidR="00684886">
          <w:rPr>
            <w:b w:val="0"/>
            <w:caps w:val="0"/>
          </w:rPr>
          <w:fldChar w:fldCharType="end"/>
        </w:r>
      </w:ins>
      <w:ins w:id="2" w:author="mitcje" w:date="2009-09-07T16:26:00Z">
        <w:r w:rsidR="00684886">
          <w:rPr>
            <w:b w:val="0"/>
            <w:caps w:val="0"/>
          </w:rPr>
          <w:t>.</w:t>
        </w:r>
      </w:ins>
      <w:r w:rsidR="00B655F5" w:rsidRPr="00684886">
        <w:rPr>
          <w:b w:val="0"/>
          <w:caps w:val="0"/>
        </w:rPr>
        <w:t xml:space="preserve"> </w:t>
      </w:r>
      <w:r w:rsidR="0093643E" w:rsidRPr="00684886">
        <w:rPr>
          <w:b w:val="0"/>
          <w:caps w:val="0"/>
          <w:rPrChange w:id="3" w:author="mitcje" w:date="2009-09-07T16:26:00Z">
            <w:rPr>
              <w:b w:val="0"/>
              <w:caps w:val="0"/>
            </w:rPr>
          </w:rPrChange>
        </w:rPr>
        <w:t xml:space="preserve">The extent to which You are licensed to use the </w:t>
      </w:r>
      <w:r w:rsidR="000945C4" w:rsidRPr="00684886">
        <w:rPr>
          <w:b w:val="0"/>
          <w:caps w:val="0"/>
          <w:rPrChange w:id="4" w:author="mitcje" w:date="2009-09-07T16:26:00Z">
            <w:rPr>
              <w:b w:val="0"/>
              <w:caps w:val="0"/>
            </w:rPr>
          </w:rPrChange>
        </w:rPr>
        <w:t xml:space="preserve">Software </w:t>
      </w:r>
      <w:r w:rsidR="0093643E" w:rsidRPr="00684886">
        <w:rPr>
          <w:b w:val="0"/>
          <w:caps w:val="0"/>
          <w:rPrChange w:id="5" w:author="mitcje" w:date="2009-09-07T16:26:00Z">
            <w:rPr>
              <w:b w:val="0"/>
              <w:caps w:val="0"/>
            </w:rPr>
          </w:rPrChange>
        </w:rPr>
        <w:t xml:space="preserve">is strictly set out and limited to the terms of the Licence and no </w:t>
      </w:r>
      <w:r w:rsidR="00E9655B" w:rsidRPr="00684886">
        <w:rPr>
          <w:b w:val="0"/>
          <w:caps w:val="0"/>
          <w:rPrChange w:id="6" w:author="mitcje" w:date="2009-09-07T16:26:00Z">
            <w:rPr>
              <w:b w:val="0"/>
              <w:caps w:val="0"/>
            </w:rPr>
          </w:rPrChange>
        </w:rPr>
        <w:t xml:space="preserve">other </w:t>
      </w:r>
      <w:r w:rsidR="0093643E" w:rsidRPr="00684886">
        <w:rPr>
          <w:b w:val="0"/>
          <w:caps w:val="0"/>
          <w:rPrChange w:id="7" w:author="mitcje" w:date="2009-09-07T16:26:00Z">
            <w:rPr>
              <w:b w:val="0"/>
              <w:caps w:val="0"/>
            </w:rPr>
          </w:rPrChange>
        </w:rPr>
        <w:t xml:space="preserve">use of the </w:t>
      </w:r>
      <w:r w:rsidR="000945C4" w:rsidRPr="00684886">
        <w:rPr>
          <w:b w:val="0"/>
          <w:caps w:val="0"/>
          <w:rPrChange w:id="8" w:author="mitcje" w:date="2009-09-07T16:26:00Z">
            <w:rPr>
              <w:b w:val="0"/>
              <w:caps w:val="0"/>
            </w:rPr>
          </w:rPrChange>
        </w:rPr>
        <w:t>Software</w:t>
      </w:r>
      <w:r w:rsidR="0093643E" w:rsidRPr="00684886">
        <w:rPr>
          <w:b w:val="0"/>
          <w:caps w:val="0"/>
          <w:rPrChange w:id="9" w:author="mitcje" w:date="2009-09-07T16:26:00Z">
            <w:rPr>
              <w:b w:val="0"/>
              <w:caps w:val="0"/>
            </w:rPr>
          </w:rPrChange>
        </w:rPr>
        <w:t xml:space="preserve"> is authorised pursuant to this Agreement.</w:t>
      </w:r>
    </w:p>
    <w:p w:rsidR="00220E20" w:rsidRDefault="00220E20" w:rsidP="00220E20">
      <w:pPr>
        <w:pStyle w:val="Heading1"/>
        <w:numPr>
          <w:ilvl w:val="0"/>
          <w:numId w:val="0"/>
        </w:numPr>
        <w:ind w:left="720"/>
        <w:rPr>
          <w:b w:val="0"/>
          <w:caps w:val="0"/>
        </w:rPr>
      </w:pPr>
    </w:p>
    <w:p w:rsidR="00220E20" w:rsidRPr="00220E20" w:rsidRDefault="00766039" w:rsidP="00220E20">
      <w:pPr>
        <w:pStyle w:val="Heading1"/>
        <w:rPr>
          <w:rFonts w:cs="Times New Roman"/>
          <w:b w:val="0"/>
          <w:caps w:val="0"/>
          <w:szCs w:val="22"/>
        </w:rPr>
      </w:pPr>
      <w:r w:rsidRPr="00220E20">
        <w:rPr>
          <w:rFonts w:cs="Times New Roman"/>
          <w:b w:val="0"/>
          <w:caps w:val="0"/>
          <w:szCs w:val="22"/>
        </w:rPr>
        <w:t xml:space="preserve">In consideration of the </w:t>
      </w:r>
      <w:r w:rsidR="00B655F5" w:rsidRPr="00220E20">
        <w:rPr>
          <w:rFonts w:cs="Times New Roman"/>
          <w:b w:val="0"/>
          <w:caps w:val="0"/>
          <w:szCs w:val="22"/>
        </w:rPr>
        <w:t>L</w:t>
      </w:r>
      <w:r w:rsidRPr="00220E20">
        <w:rPr>
          <w:rFonts w:cs="Times New Roman"/>
          <w:b w:val="0"/>
          <w:caps w:val="0"/>
          <w:szCs w:val="22"/>
        </w:rPr>
        <w:t xml:space="preserve">icence granted to </w:t>
      </w:r>
      <w:r w:rsidR="00E9655B" w:rsidRPr="00220E20">
        <w:rPr>
          <w:rFonts w:cs="Times New Roman"/>
          <w:b w:val="0"/>
          <w:caps w:val="0"/>
          <w:szCs w:val="22"/>
        </w:rPr>
        <w:t>You</w:t>
      </w:r>
      <w:r w:rsidRPr="00220E20">
        <w:rPr>
          <w:rFonts w:cs="Times New Roman"/>
          <w:b w:val="0"/>
          <w:caps w:val="0"/>
          <w:szCs w:val="22"/>
        </w:rPr>
        <w:t xml:space="preserve"> pursuant to clause 1 above and the other obligations on </w:t>
      </w:r>
      <w:r w:rsidR="00986A6F">
        <w:rPr>
          <w:rFonts w:cs="Times New Roman"/>
          <w:b w:val="0"/>
          <w:caps w:val="0"/>
          <w:szCs w:val="22"/>
        </w:rPr>
        <w:t xml:space="preserve">the </w:t>
      </w:r>
      <w:r w:rsidR="0036405B">
        <w:rPr>
          <w:rFonts w:cs="Times New Roman"/>
          <w:b w:val="0"/>
          <w:caps w:val="0"/>
          <w:szCs w:val="22"/>
        </w:rPr>
        <w:t>Copyright Holder</w:t>
      </w:r>
      <w:r w:rsidRPr="00220E20">
        <w:rPr>
          <w:rFonts w:cs="Times New Roman"/>
          <w:b w:val="0"/>
          <w:caps w:val="0"/>
          <w:szCs w:val="22"/>
        </w:rPr>
        <w:t xml:space="preserve"> under this Agreement, </w:t>
      </w:r>
      <w:r w:rsidR="00603696" w:rsidRPr="00220E20">
        <w:rPr>
          <w:rFonts w:cs="Times New Roman"/>
          <w:b w:val="0"/>
          <w:caps w:val="0"/>
          <w:szCs w:val="22"/>
        </w:rPr>
        <w:t>Y</w:t>
      </w:r>
      <w:r w:rsidRPr="00220E20">
        <w:rPr>
          <w:rFonts w:cs="Times New Roman"/>
          <w:b w:val="0"/>
          <w:caps w:val="0"/>
          <w:szCs w:val="22"/>
        </w:rPr>
        <w:t>ou</w:t>
      </w:r>
      <w:r w:rsidR="00603696" w:rsidRPr="00220E20">
        <w:rPr>
          <w:rFonts w:cs="Times New Roman"/>
          <w:b w:val="0"/>
          <w:caps w:val="0"/>
          <w:szCs w:val="22"/>
        </w:rPr>
        <w:t>:</w:t>
      </w:r>
    </w:p>
    <w:p w:rsidR="00220E20" w:rsidRDefault="00220E20" w:rsidP="00220E20">
      <w:pPr>
        <w:pStyle w:val="Heading1"/>
        <w:numPr>
          <w:ilvl w:val="0"/>
          <w:numId w:val="0"/>
        </w:numPr>
        <w:ind w:left="720"/>
        <w:rPr>
          <w:rFonts w:ascii="Times New Roman Bold" w:hAnsi="Times New Roman Bold" w:cs="Times New Roman"/>
          <w:b w:val="0"/>
          <w:caps w:val="0"/>
          <w:szCs w:val="22"/>
        </w:rPr>
      </w:pPr>
    </w:p>
    <w:p w:rsidR="00603696" w:rsidRDefault="00603696" w:rsidP="00377C66">
      <w:pPr>
        <w:pStyle w:val="Heading2"/>
        <w:tabs>
          <w:tab w:val="clear" w:pos="720"/>
          <w:tab w:val="num" w:pos="1440"/>
        </w:tabs>
        <w:ind w:left="1440"/>
      </w:pPr>
      <w:r>
        <w:t xml:space="preserve">agree </w:t>
      </w:r>
      <w:r w:rsidR="00346699">
        <w:t xml:space="preserve">that in relation to </w:t>
      </w:r>
      <w:r>
        <w:t xml:space="preserve">any </w:t>
      </w:r>
      <w:r w:rsidR="001D37F0">
        <w:t xml:space="preserve">developments, </w:t>
      </w:r>
      <w:r>
        <w:t>modification</w:t>
      </w:r>
      <w:r w:rsidR="001D37F0">
        <w:t>s</w:t>
      </w:r>
      <w:r>
        <w:t xml:space="preserve"> or improvements to the </w:t>
      </w:r>
      <w:r w:rsidR="001D37F0">
        <w:t>Software</w:t>
      </w:r>
      <w:ins w:id="10" w:author="piersi" w:date="2009-09-03T14:03:00Z">
        <w:r w:rsidR="00E44B25">
          <w:t xml:space="preserve"> </w:t>
        </w:r>
      </w:ins>
      <w:r>
        <w:t xml:space="preserve">that you </w:t>
      </w:r>
      <w:r w:rsidR="00346699">
        <w:t xml:space="preserve">submit to </w:t>
      </w:r>
      <w:r w:rsidR="00986A6F">
        <w:t>t</w:t>
      </w:r>
      <w:r w:rsidR="0036405B">
        <w:t>he Copyright Holder</w:t>
      </w:r>
      <w:r>
        <w:t xml:space="preserve"> (the “</w:t>
      </w:r>
      <w:r w:rsidRPr="00220E20">
        <w:rPr>
          <w:b/>
        </w:rPr>
        <w:t>Works</w:t>
      </w:r>
      <w:r>
        <w:t>”)</w:t>
      </w:r>
      <w:r w:rsidR="000D4739">
        <w:t xml:space="preserve"> to </w:t>
      </w:r>
      <w:r>
        <w:t xml:space="preserve">provide </w:t>
      </w:r>
      <w:r w:rsidR="00986A6F">
        <w:t>t</w:t>
      </w:r>
      <w:r w:rsidR="0036405B">
        <w:t xml:space="preserve">he </w:t>
      </w:r>
      <w:r w:rsidR="0036405B">
        <w:lastRenderedPageBreak/>
        <w:t>Copyright Holder</w:t>
      </w:r>
      <w:r>
        <w:t xml:space="preserve"> with copies of the code </w:t>
      </w:r>
      <w:r w:rsidR="001D37F0">
        <w:t>that</w:t>
      </w:r>
      <w:r>
        <w:t xml:space="preserve"> implements such Works</w:t>
      </w:r>
      <w:r w:rsidR="004E0FE7">
        <w:t xml:space="preserve"> together with</w:t>
      </w:r>
      <w:r w:rsidR="00B655F5">
        <w:t xml:space="preserve"> a complete and accurate list of all open source software incorporated or contained within the Works</w:t>
      </w:r>
      <w:r>
        <w:t xml:space="preserve">; and </w:t>
      </w:r>
    </w:p>
    <w:p w:rsidR="00220E20" w:rsidRPr="00220E20" w:rsidRDefault="00220E20" w:rsidP="00377C66">
      <w:pPr>
        <w:pStyle w:val="BodyText2"/>
        <w:ind w:left="1440"/>
      </w:pPr>
    </w:p>
    <w:p w:rsidR="001D37F0" w:rsidRPr="00220E20" w:rsidRDefault="00766039" w:rsidP="00377C66">
      <w:pPr>
        <w:pStyle w:val="Heading2"/>
        <w:tabs>
          <w:tab w:val="clear" w:pos="720"/>
          <w:tab w:val="num" w:pos="1440"/>
        </w:tabs>
        <w:ind w:left="1440"/>
      </w:pPr>
      <w:r w:rsidRPr="00220E20">
        <w:rPr>
          <w:rFonts w:cs="Times New Roman"/>
          <w:szCs w:val="22"/>
        </w:rPr>
        <w:t xml:space="preserve">hereby assign to </w:t>
      </w:r>
      <w:r w:rsidR="00986A6F">
        <w:rPr>
          <w:rFonts w:cs="Times New Roman"/>
          <w:szCs w:val="22"/>
        </w:rPr>
        <w:t>t</w:t>
      </w:r>
      <w:r w:rsidR="0036405B">
        <w:rPr>
          <w:rFonts w:cs="Times New Roman"/>
          <w:szCs w:val="22"/>
        </w:rPr>
        <w:t>he Copyright Holder</w:t>
      </w:r>
      <w:r w:rsidR="001D37F0" w:rsidRPr="00220E20">
        <w:rPr>
          <w:rFonts w:cs="Times New Roman"/>
          <w:szCs w:val="22"/>
        </w:rPr>
        <w:t>,</w:t>
      </w:r>
      <w:r w:rsidRPr="00220E20">
        <w:rPr>
          <w:rFonts w:cs="Times New Roman"/>
          <w:szCs w:val="22"/>
        </w:rPr>
        <w:t xml:space="preserve"> with full title guarantee free from all encumbrances</w:t>
      </w:r>
      <w:r w:rsidR="001D37F0" w:rsidRPr="00220E20">
        <w:rPr>
          <w:rFonts w:cs="Times New Roman"/>
          <w:szCs w:val="22"/>
        </w:rPr>
        <w:t>,</w:t>
      </w:r>
      <w:r w:rsidRPr="00220E20">
        <w:rPr>
          <w:rFonts w:cs="Times New Roman"/>
          <w:szCs w:val="22"/>
        </w:rPr>
        <w:t xml:space="preserve"> Your rights, title and interest in and to </w:t>
      </w:r>
      <w:r w:rsidR="001D37F0" w:rsidRPr="00220E20">
        <w:rPr>
          <w:rFonts w:cs="Times New Roman"/>
          <w:szCs w:val="22"/>
        </w:rPr>
        <w:t>the</w:t>
      </w:r>
      <w:r w:rsidR="00A41DAB" w:rsidRPr="00220E20">
        <w:rPr>
          <w:rFonts w:cs="Times New Roman"/>
          <w:szCs w:val="22"/>
        </w:rPr>
        <w:t xml:space="preserve"> </w:t>
      </w:r>
      <w:r w:rsidR="00603696" w:rsidRPr="00220E20">
        <w:rPr>
          <w:rFonts w:cs="Times New Roman"/>
          <w:szCs w:val="22"/>
        </w:rPr>
        <w:t>Works</w:t>
      </w:r>
      <w:r w:rsidR="00A41DAB" w:rsidRPr="00220E20">
        <w:rPr>
          <w:rFonts w:cs="Times New Roman"/>
          <w:szCs w:val="22"/>
        </w:rPr>
        <w:t xml:space="preserve"> (including all intellectual</w:t>
      </w:r>
      <w:r w:rsidR="001D37F0" w:rsidRPr="00220E20">
        <w:rPr>
          <w:rFonts w:cs="Times New Roman"/>
          <w:szCs w:val="22"/>
        </w:rPr>
        <w:t xml:space="preserve"> property rights subsisting in the</w:t>
      </w:r>
      <w:r w:rsidR="00F61E1A" w:rsidRPr="00220E20">
        <w:rPr>
          <w:rFonts w:cs="Times New Roman"/>
          <w:szCs w:val="22"/>
        </w:rPr>
        <w:t xml:space="preserve"> </w:t>
      </w:r>
      <w:r w:rsidR="00603696" w:rsidRPr="00220E20">
        <w:rPr>
          <w:rFonts w:cs="Times New Roman"/>
          <w:szCs w:val="22"/>
        </w:rPr>
        <w:t>Works)</w:t>
      </w:r>
      <w:r w:rsidR="00EB41BC" w:rsidRPr="00220E20">
        <w:rPr>
          <w:rFonts w:cs="Times New Roman"/>
          <w:szCs w:val="22"/>
        </w:rPr>
        <w:t>.</w:t>
      </w:r>
    </w:p>
    <w:p w:rsidR="006754EF" w:rsidRPr="00BC2006" w:rsidRDefault="006754EF" w:rsidP="00377C66">
      <w:pPr>
        <w:pStyle w:val="BodyText1"/>
        <w:ind w:left="0"/>
        <w:rPr>
          <w:rFonts w:cs="Times New Roman"/>
          <w:szCs w:val="22"/>
        </w:rPr>
      </w:pPr>
    </w:p>
    <w:p w:rsidR="006754EF" w:rsidRPr="00377C66" w:rsidRDefault="006754EF" w:rsidP="00377C66">
      <w:pPr>
        <w:pStyle w:val="Heading1"/>
        <w:rPr>
          <w:rFonts w:cs="Times New Roman"/>
          <w:b w:val="0"/>
          <w:caps w:val="0"/>
          <w:szCs w:val="22"/>
        </w:rPr>
      </w:pPr>
      <w:r w:rsidRPr="00377C66">
        <w:rPr>
          <w:rFonts w:cs="Times New Roman"/>
          <w:b w:val="0"/>
          <w:caps w:val="0"/>
          <w:szCs w:val="22"/>
        </w:rPr>
        <w:t>You hereby warrant that:</w:t>
      </w:r>
    </w:p>
    <w:p w:rsidR="006754EF" w:rsidRPr="00BC2006" w:rsidRDefault="006754EF" w:rsidP="006754EF">
      <w:pPr>
        <w:pStyle w:val="BodyText2"/>
        <w:rPr>
          <w:rFonts w:cs="Times New Roman"/>
          <w:szCs w:val="22"/>
        </w:rPr>
      </w:pPr>
    </w:p>
    <w:p w:rsidR="00377C66" w:rsidRDefault="005D2F76" w:rsidP="00377C66">
      <w:pPr>
        <w:pStyle w:val="Heading2"/>
        <w:tabs>
          <w:tab w:val="clear" w:pos="720"/>
          <w:tab w:val="num" w:pos="1440"/>
        </w:tabs>
        <w:ind w:left="1440"/>
        <w:rPr>
          <w:rFonts w:cs="Times New Roman"/>
          <w:szCs w:val="22"/>
        </w:rPr>
      </w:pPr>
      <w:r>
        <w:rPr>
          <w:rFonts w:cs="Times New Roman"/>
          <w:szCs w:val="22"/>
        </w:rPr>
        <w:t xml:space="preserve">You are the sole owner of the </w:t>
      </w:r>
      <w:r w:rsidR="001D37F0">
        <w:rPr>
          <w:rFonts w:cs="Times New Roman"/>
          <w:szCs w:val="22"/>
        </w:rPr>
        <w:t xml:space="preserve">all rights in the </w:t>
      </w:r>
      <w:r>
        <w:rPr>
          <w:rFonts w:cs="Times New Roman"/>
          <w:szCs w:val="22"/>
        </w:rPr>
        <w:t>Works</w:t>
      </w:r>
      <w:r w:rsidR="001D37F0">
        <w:rPr>
          <w:rFonts w:cs="Times New Roman"/>
          <w:szCs w:val="22"/>
        </w:rPr>
        <w:t>,</w:t>
      </w:r>
      <w:r>
        <w:rPr>
          <w:rFonts w:cs="Times New Roman"/>
          <w:szCs w:val="22"/>
        </w:rPr>
        <w:t xml:space="preserve"> which were yo</w:t>
      </w:r>
      <w:r w:rsidR="00603696">
        <w:rPr>
          <w:rFonts w:cs="Times New Roman"/>
          <w:szCs w:val="22"/>
        </w:rPr>
        <w:t xml:space="preserve">ur own original creation and </w:t>
      </w:r>
      <w:r>
        <w:rPr>
          <w:rFonts w:cs="Times New Roman"/>
          <w:szCs w:val="22"/>
        </w:rPr>
        <w:t>were not copied</w:t>
      </w:r>
      <w:r w:rsidR="001F6C24">
        <w:rPr>
          <w:rFonts w:cs="Times New Roman"/>
          <w:szCs w:val="22"/>
        </w:rPr>
        <w:t>,</w:t>
      </w:r>
      <w:r w:rsidR="00603696">
        <w:rPr>
          <w:rFonts w:cs="Times New Roman"/>
          <w:szCs w:val="22"/>
        </w:rPr>
        <w:t xml:space="preserve"> in whole or in part </w:t>
      </w:r>
      <w:r w:rsidR="001F6C24">
        <w:rPr>
          <w:rFonts w:cs="Times New Roman"/>
          <w:szCs w:val="22"/>
        </w:rPr>
        <w:t xml:space="preserve">directly or indirectly, </w:t>
      </w:r>
      <w:r w:rsidR="00603696">
        <w:rPr>
          <w:rFonts w:cs="Times New Roman"/>
          <w:szCs w:val="22"/>
        </w:rPr>
        <w:t>from any third party.</w:t>
      </w:r>
      <w:r w:rsidR="00377C66">
        <w:rPr>
          <w:rFonts w:cs="Times New Roman"/>
          <w:szCs w:val="22"/>
        </w:rPr>
        <w:t xml:space="preserve"> </w:t>
      </w:r>
    </w:p>
    <w:p w:rsidR="00377C66" w:rsidRPr="00377C66" w:rsidRDefault="00377C66" w:rsidP="00377C66">
      <w:pPr>
        <w:pStyle w:val="BodyText2"/>
        <w:ind w:left="1440"/>
      </w:pPr>
    </w:p>
    <w:p w:rsidR="00AA0F36" w:rsidRPr="00377C66" w:rsidRDefault="00AA0F36" w:rsidP="00377C66">
      <w:pPr>
        <w:pStyle w:val="Heading2"/>
        <w:tabs>
          <w:tab w:val="clear" w:pos="720"/>
          <w:tab w:val="num" w:pos="1440"/>
        </w:tabs>
        <w:ind w:left="1440"/>
        <w:rPr>
          <w:rFonts w:cs="Times New Roman"/>
          <w:szCs w:val="22"/>
        </w:rPr>
      </w:pPr>
      <w:r w:rsidRPr="00377C66">
        <w:rPr>
          <w:rFonts w:cs="Times New Roman"/>
          <w:szCs w:val="22"/>
        </w:rPr>
        <w:t xml:space="preserve">You can legally grant the rights set out in this </w:t>
      </w:r>
      <w:r w:rsidR="000D4739">
        <w:rPr>
          <w:rFonts w:cs="Times New Roman"/>
          <w:szCs w:val="22"/>
        </w:rPr>
        <w:t>A</w:t>
      </w:r>
      <w:r w:rsidRPr="00377C66">
        <w:rPr>
          <w:rFonts w:cs="Times New Roman"/>
          <w:szCs w:val="22"/>
        </w:rPr>
        <w:t>greement.</w:t>
      </w:r>
    </w:p>
    <w:p w:rsidR="00AA0F36" w:rsidRPr="00AA0F36" w:rsidRDefault="00AA0F36" w:rsidP="00377C66">
      <w:pPr>
        <w:pStyle w:val="BodyText3"/>
        <w:ind w:left="2251"/>
      </w:pPr>
    </w:p>
    <w:p w:rsidR="00377C66" w:rsidRDefault="006E3EB4" w:rsidP="00377C66">
      <w:pPr>
        <w:pStyle w:val="Heading2"/>
        <w:tabs>
          <w:tab w:val="clear" w:pos="720"/>
          <w:tab w:val="num" w:pos="1440"/>
        </w:tabs>
        <w:ind w:left="1440"/>
        <w:rPr>
          <w:rFonts w:cs="Times New Roman"/>
          <w:szCs w:val="22"/>
        </w:rPr>
      </w:pPr>
      <w:r w:rsidRPr="00377C66">
        <w:rPr>
          <w:rFonts w:cs="Times New Roman"/>
          <w:iCs w:val="0"/>
          <w:szCs w:val="22"/>
        </w:rPr>
        <w:t xml:space="preserve">The exploitation </w:t>
      </w:r>
      <w:r w:rsidR="005D2F76" w:rsidRPr="00377C66">
        <w:rPr>
          <w:rFonts w:cs="Times New Roman"/>
          <w:iCs w:val="0"/>
          <w:szCs w:val="22"/>
        </w:rPr>
        <w:t xml:space="preserve">of the Works </w:t>
      </w:r>
      <w:r w:rsidR="005307AD" w:rsidRPr="00377C66">
        <w:rPr>
          <w:rFonts w:cs="Times New Roman"/>
          <w:iCs w:val="0"/>
          <w:szCs w:val="22"/>
        </w:rPr>
        <w:t xml:space="preserve">by </w:t>
      </w:r>
      <w:r w:rsidR="00986A6F">
        <w:rPr>
          <w:rFonts w:cs="Times New Roman"/>
          <w:iCs w:val="0"/>
          <w:szCs w:val="22"/>
        </w:rPr>
        <w:t>t</w:t>
      </w:r>
      <w:r w:rsidR="0036405B">
        <w:rPr>
          <w:rFonts w:cs="Times New Roman"/>
          <w:iCs w:val="0"/>
          <w:szCs w:val="22"/>
        </w:rPr>
        <w:t>he Copyright Holder</w:t>
      </w:r>
      <w:r w:rsidR="005307AD" w:rsidRPr="00377C66">
        <w:rPr>
          <w:rFonts w:cs="Times New Roman"/>
          <w:iCs w:val="0"/>
          <w:szCs w:val="22"/>
        </w:rPr>
        <w:t xml:space="preserve"> </w:t>
      </w:r>
      <w:r w:rsidR="005D2F76" w:rsidRPr="00377C66">
        <w:rPr>
          <w:rFonts w:cs="Times New Roman"/>
          <w:iCs w:val="0"/>
          <w:szCs w:val="22"/>
        </w:rPr>
        <w:t>will not infringe</w:t>
      </w:r>
      <w:r w:rsidR="005307AD" w:rsidRPr="00377C66">
        <w:rPr>
          <w:rFonts w:cs="Times New Roman"/>
          <w:iCs w:val="0"/>
          <w:szCs w:val="22"/>
        </w:rPr>
        <w:t xml:space="preserve"> and is not likely to infringe</w:t>
      </w:r>
      <w:r w:rsidR="005D2F76" w:rsidRPr="00377C66">
        <w:rPr>
          <w:rFonts w:cs="Times New Roman"/>
          <w:iCs w:val="0"/>
          <w:szCs w:val="22"/>
        </w:rPr>
        <w:t xml:space="preserve"> the</w:t>
      </w:r>
      <w:r w:rsidR="005D2F76">
        <w:rPr>
          <w:rFonts w:cs="Times New Roman"/>
          <w:szCs w:val="22"/>
        </w:rPr>
        <w:t xml:space="preserve"> intellectual prop</w:t>
      </w:r>
      <w:r w:rsidR="0068431E">
        <w:rPr>
          <w:rFonts w:cs="Times New Roman"/>
          <w:szCs w:val="22"/>
        </w:rPr>
        <w:t>erty rights of any third party.</w:t>
      </w:r>
      <w:r w:rsidR="005D4D67">
        <w:rPr>
          <w:rFonts w:cs="Times New Roman"/>
          <w:szCs w:val="22"/>
        </w:rPr>
        <w:br/>
      </w:r>
    </w:p>
    <w:p w:rsidR="00377C66" w:rsidRPr="00377C66" w:rsidRDefault="005307AD" w:rsidP="00377C66">
      <w:pPr>
        <w:pStyle w:val="Heading1"/>
        <w:rPr>
          <w:rFonts w:cs="Times New Roman"/>
          <w:b w:val="0"/>
          <w:caps w:val="0"/>
          <w:szCs w:val="22"/>
        </w:rPr>
      </w:pPr>
      <w:r w:rsidRPr="00377C66">
        <w:rPr>
          <w:b w:val="0"/>
          <w:caps w:val="0"/>
        </w:rPr>
        <w:t xml:space="preserve">In consideration of </w:t>
      </w:r>
      <w:r w:rsidR="00975762" w:rsidRPr="00377C66">
        <w:rPr>
          <w:b w:val="0"/>
          <w:caps w:val="0"/>
        </w:rPr>
        <w:t xml:space="preserve">the </w:t>
      </w:r>
      <w:r w:rsidRPr="00377C66">
        <w:rPr>
          <w:b w:val="0"/>
          <w:caps w:val="0"/>
        </w:rPr>
        <w:t xml:space="preserve">assignment of Your rights in the Works and </w:t>
      </w:r>
      <w:r w:rsidR="006E3EB4" w:rsidRPr="00377C66">
        <w:rPr>
          <w:b w:val="0"/>
          <w:caps w:val="0"/>
        </w:rPr>
        <w:t xml:space="preserve">Your compliance with the other terms of this Agreement, </w:t>
      </w:r>
      <w:r w:rsidR="00986A6F">
        <w:rPr>
          <w:b w:val="0"/>
          <w:caps w:val="0"/>
        </w:rPr>
        <w:t>t</w:t>
      </w:r>
      <w:r w:rsidR="0036405B">
        <w:rPr>
          <w:b w:val="0"/>
          <w:caps w:val="0"/>
        </w:rPr>
        <w:t>he Copyright Holder</w:t>
      </w:r>
      <w:r w:rsidR="006E3EB4" w:rsidRPr="00377C66">
        <w:rPr>
          <w:b w:val="0"/>
          <w:caps w:val="0"/>
        </w:rPr>
        <w:t xml:space="preserve"> agrees that it will make the Works available for </w:t>
      </w:r>
      <w:r w:rsidR="004E0FE7" w:rsidRPr="00377C66">
        <w:rPr>
          <w:b w:val="0"/>
          <w:caps w:val="0"/>
        </w:rPr>
        <w:t xml:space="preserve">You and all other </w:t>
      </w:r>
      <w:r w:rsidR="006E3EB4" w:rsidRPr="00377C66">
        <w:rPr>
          <w:b w:val="0"/>
          <w:caps w:val="0"/>
        </w:rPr>
        <w:t xml:space="preserve">third parties </w:t>
      </w:r>
      <w:r w:rsidR="004E0FE7" w:rsidRPr="00377C66">
        <w:rPr>
          <w:b w:val="0"/>
          <w:caps w:val="0"/>
        </w:rPr>
        <w:t xml:space="preserve">to </w:t>
      </w:r>
      <w:r w:rsidR="006E3EB4" w:rsidRPr="00377C66">
        <w:rPr>
          <w:b w:val="0"/>
          <w:caps w:val="0"/>
        </w:rPr>
        <w:t>use under the terms of the Licence.</w:t>
      </w:r>
    </w:p>
    <w:p w:rsidR="00377C66" w:rsidRPr="00377C66" w:rsidRDefault="00377C66" w:rsidP="00377C66">
      <w:pPr>
        <w:pStyle w:val="Heading1"/>
        <w:numPr>
          <w:ilvl w:val="0"/>
          <w:numId w:val="0"/>
        </w:numPr>
        <w:ind w:left="720"/>
        <w:rPr>
          <w:rFonts w:cs="Times New Roman"/>
          <w:b w:val="0"/>
          <w:caps w:val="0"/>
          <w:szCs w:val="22"/>
        </w:rPr>
      </w:pPr>
    </w:p>
    <w:p w:rsidR="00F61E1A" w:rsidRPr="00377C66" w:rsidRDefault="00F61E1A" w:rsidP="00377C66">
      <w:pPr>
        <w:pStyle w:val="Heading1"/>
        <w:rPr>
          <w:rFonts w:cs="Times New Roman"/>
          <w:b w:val="0"/>
          <w:caps w:val="0"/>
          <w:szCs w:val="22"/>
        </w:rPr>
      </w:pPr>
      <w:r w:rsidRPr="00377C66">
        <w:rPr>
          <w:rFonts w:cs="Times New Roman"/>
          <w:b w:val="0"/>
          <w:caps w:val="0"/>
          <w:szCs w:val="22"/>
        </w:rPr>
        <w:t>This Agreement shall be subject to the laws of England and Wales.  The parties hereby submit to the exclusive jurisdiction of the English Courts in respect of any disputes under this Agreement.</w:t>
      </w:r>
    </w:p>
    <w:p w:rsidR="00F61E1A" w:rsidRPr="00F61E1A" w:rsidRDefault="00F61E1A" w:rsidP="00F61E1A">
      <w:pPr>
        <w:pStyle w:val="BodyText2"/>
      </w:pPr>
    </w:p>
    <w:sectPr w:rsidR="00F61E1A" w:rsidRPr="00F61E1A" w:rsidSect="00DF71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050" w:rsidRDefault="00A64050">
      <w:r>
        <w:separator/>
      </w:r>
    </w:p>
  </w:endnote>
  <w:endnote w:type="continuationSeparator" w:id="0">
    <w:p w:rsidR="00A64050" w:rsidRDefault="00A640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illSans">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New Roman Bold">
    <w:panose1 w:val="02020803070505020304"/>
    <w:charset w:val="00"/>
    <w:family w:val="roman"/>
    <w:pitch w:val="variable"/>
    <w:sig w:usb0="00003A87" w:usb1="00000000" w:usb2="00000000" w:usb3="00000000" w:csb0="000000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050" w:rsidRDefault="00A64050">
      <w:r>
        <w:separator/>
      </w:r>
    </w:p>
  </w:footnote>
  <w:footnote w:type="continuationSeparator" w:id="0">
    <w:p w:rsidR="00A64050" w:rsidRDefault="00A640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572B0B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4168817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FC2F568"/>
    <w:lvl w:ilvl="0">
      <w:start w:val="1"/>
      <w:numFmt w:val="decimal"/>
      <w:pStyle w:val="ListNumber3"/>
      <w:lvlText w:val="%1."/>
      <w:lvlJc w:val="left"/>
      <w:pPr>
        <w:tabs>
          <w:tab w:val="num" w:pos="926"/>
        </w:tabs>
        <w:ind w:left="926" w:hanging="360"/>
      </w:pPr>
    </w:lvl>
  </w:abstractNum>
  <w:abstractNum w:abstractNumId="3">
    <w:nsid w:val="FFFFFF7F"/>
    <w:multiLevelType w:val="singleLevel"/>
    <w:tmpl w:val="4152325E"/>
    <w:lvl w:ilvl="0">
      <w:start w:val="1"/>
      <w:numFmt w:val="decimal"/>
      <w:pStyle w:val="ListNumber2"/>
      <w:lvlText w:val="%1."/>
      <w:lvlJc w:val="left"/>
      <w:pPr>
        <w:tabs>
          <w:tab w:val="num" w:pos="643"/>
        </w:tabs>
        <w:ind w:left="643" w:hanging="360"/>
      </w:pPr>
    </w:lvl>
  </w:abstractNum>
  <w:abstractNum w:abstractNumId="4">
    <w:nsid w:val="FFFFFF80"/>
    <w:multiLevelType w:val="singleLevel"/>
    <w:tmpl w:val="73C0F77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ACCA54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45E21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47C8375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39E09406"/>
    <w:lvl w:ilvl="0">
      <w:start w:val="1"/>
      <w:numFmt w:val="decimal"/>
      <w:pStyle w:val="ListNumber"/>
      <w:lvlText w:val="%1."/>
      <w:lvlJc w:val="left"/>
      <w:pPr>
        <w:tabs>
          <w:tab w:val="num" w:pos="360"/>
        </w:tabs>
        <w:ind w:left="360" w:hanging="360"/>
      </w:pPr>
    </w:lvl>
  </w:abstractNum>
  <w:abstractNum w:abstractNumId="9">
    <w:nsid w:val="FFFFFF89"/>
    <w:multiLevelType w:val="singleLevel"/>
    <w:tmpl w:val="103AE184"/>
    <w:lvl w:ilvl="0">
      <w:start w:val="1"/>
      <w:numFmt w:val="bullet"/>
      <w:pStyle w:val="ListBullet"/>
      <w:lvlText w:val=""/>
      <w:lvlJc w:val="left"/>
      <w:pPr>
        <w:tabs>
          <w:tab w:val="num" w:pos="357"/>
        </w:tabs>
        <w:ind w:left="357" w:hanging="357"/>
      </w:pPr>
      <w:rPr>
        <w:rFonts w:ascii="Symbol" w:hAnsi="Symbol" w:hint="default"/>
      </w:rPr>
    </w:lvl>
  </w:abstractNum>
  <w:abstractNum w:abstractNumId="10">
    <w:nsid w:val="05507056"/>
    <w:multiLevelType w:val="hybridMultilevel"/>
    <w:tmpl w:val="589CEF1C"/>
    <w:lvl w:ilvl="0" w:tplc="31D03FBC">
      <w:start w:val="1"/>
      <w:numFmt w:val="upperLetter"/>
      <w:pStyle w:val="Recitals"/>
      <w:lvlText w:val="(%1)"/>
      <w:lvlJc w:val="left"/>
      <w:pPr>
        <w:tabs>
          <w:tab w:val="num" w:pos="720"/>
        </w:tabs>
        <w:ind w:left="72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CB662C6"/>
    <w:multiLevelType w:val="hybridMultilevel"/>
    <w:tmpl w:val="2D022C3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nsid w:val="0DE241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E200E81"/>
    <w:multiLevelType w:val="hybridMultilevel"/>
    <w:tmpl w:val="2AD47492"/>
    <w:lvl w:ilvl="0" w:tplc="1EC23874">
      <w:start w:val="1"/>
      <w:numFmt w:val="bullet"/>
      <w:pStyle w:val="Bullet1"/>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067425"/>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2DA12BA7"/>
    <w:multiLevelType w:val="multilevel"/>
    <w:tmpl w:val="A5A8BF24"/>
    <w:lvl w:ilvl="0">
      <w:start w:val="1"/>
      <w:numFmt w:val="lowerLetter"/>
      <w:pStyle w:val="Definitions"/>
      <w:lvlText w:val="(%1)"/>
      <w:lvlJc w:val="left"/>
      <w:pPr>
        <w:tabs>
          <w:tab w:val="num" w:pos="720"/>
        </w:tabs>
        <w:ind w:left="720" w:hanging="720"/>
      </w:pPr>
      <w:rPr>
        <w:rFonts w:hint="default"/>
      </w:rPr>
    </w:lvl>
    <w:lvl w:ilvl="1">
      <w:start w:val="1"/>
      <w:numFmt w:val="lowerRoman"/>
      <w:pStyle w:val="Definitions2"/>
      <w:lvlText w:val="(%2)"/>
      <w:lvlJc w:val="left"/>
      <w:pPr>
        <w:tabs>
          <w:tab w:val="num" w:pos="1440"/>
        </w:tabs>
        <w:ind w:left="1440" w:hanging="720"/>
      </w:pPr>
      <w:rPr>
        <w:rFonts w:hint="default"/>
        <w:b w:val="0"/>
        <w:i w:val="0"/>
      </w:rPr>
    </w:lvl>
    <w:lvl w:ilvl="2">
      <w:start w:val="1"/>
      <w:numFmt w:val="none"/>
      <w:lvlText w:val=""/>
      <w:lvlJc w:val="left"/>
      <w:pPr>
        <w:tabs>
          <w:tab w:val="num" w:pos="-31680"/>
        </w:tabs>
        <w:ind w:left="-32767" w:firstLine="0"/>
      </w:pPr>
      <w:rPr>
        <w:rFonts w:hint="default"/>
        <w:b w:val="0"/>
        <w:i w:val="0"/>
      </w:rPr>
    </w:lvl>
    <w:lvl w:ilvl="3">
      <w:start w:val="1"/>
      <w:numFmt w:val="none"/>
      <w:lvlText w:val=""/>
      <w:lvlJc w:val="left"/>
      <w:pPr>
        <w:tabs>
          <w:tab w:val="num" w:pos="-31680"/>
        </w:tabs>
        <w:ind w:left="-32767" w:hanging="31238"/>
      </w:pPr>
      <w:rPr>
        <w:rFonts w:hint="default"/>
        <w:b w:val="0"/>
        <w:i w:val="0"/>
      </w:rPr>
    </w:lvl>
    <w:lvl w:ilvl="4">
      <w:start w:val="1"/>
      <w:numFmt w:val="none"/>
      <w:lvlText w:val=""/>
      <w:lvlJc w:val="left"/>
      <w:pPr>
        <w:tabs>
          <w:tab w:val="num" w:pos="-31680"/>
        </w:tabs>
        <w:ind w:left="-32767" w:firstLine="0"/>
      </w:pPr>
      <w:rPr>
        <w:rFonts w:hint="default"/>
        <w:b w:val="0"/>
        <w:i w:val="0"/>
      </w:rPr>
    </w:lvl>
    <w:lvl w:ilvl="5">
      <w:start w:val="1"/>
      <w:numFmt w:val="none"/>
      <w:suff w:val="nothing"/>
      <w:lvlText w:val=""/>
      <w:lvlJc w:val="left"/>
      <w:pPr>
        <w:ind w:left="-32767" w:firstLine="3276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48867786"/>
    <w:multiLevelType w:val="multilevel"/>
    <w:tmpl w:val="B3CAC272"/>
    <w:lvl w:ilvl="0">
      <w:start w:val="1"/>
      <w:numFmt w:val="decimal"/>
      <w:pStyle w:val="ScheduleHeading1"/>
      <w:lvlText w:val="%1."/>
      <w:lvlJc w:val="left"/>
      <w:pPr>
        <w:tabs>
          <w:tab w:val="num" w:pos="709"/>
        </w:tabs>
        <w:ind w:left="709" w:hanging="709"/>
      </w:pPr>
      <w:rPr>
        <w:rFonts w:hint="default"/>
        <w:b/>
        <w:i w:val="0"/>
      </w:rPr>
    </w:lvl>
    <w:lvl w:ilvl="1">
      <w:start w:val="1"/>
      <w:numFmt w:val="decimal"/>
      <w:pStyle w:val="ScheduleHeading2"/>
      <w:lvlText w:val="%1.%2"/>
      <w:lvlJc w:val="left"/>
      <w:pPr>
        <w:tabs>
          <w:tab w:val="num" w:pos="709"/>
        </w:tabs>
        <w:ind w:left="709" w:hanging="709"/>
      </w:pPr>
      <w:rPr>
        <w:rFonts w:hint="default"/>
        <w:b w:val="0"/>
        <w:i w:val="0"/>
      </w:rPr>
    </w:lvl>
    <w:lvl w:ilvl="2">
      <w:start w:val="1"/>
      <w:numFmt w:val="decimal"/>
      <w:pStyle w:val="ScheduleHeading3"/>
      <w:lvlText w:val="%1.%2.%3"/>
      <w:lvlJc w:val="left"/>
      <w:pPr>
        <w:tabs>
          <w:tab w:val="num" w:pos="1559"/>
        </w:tabs>
        <w:ind w:left="1559" w:hanging="850"/>
      </w:pPr>
      <w:rPr>
        <w:rFonts w:hint="default"/>
      </w:rPr>
    </w:lvl>
    <w:lvl w:ilvl="3">
      <w:start w:val="1"/>
      <w:numFmt w:val="upperLetter"/>
      <w:pStyle w:val="ScheduleHeading4"/>
      <w:lvlText w:val="(%4)"/>
      <w:lvlJc w:val="left"/>
      <w:pPr>
        <w:tabs>
          <w:tab w:val="num" w:pos="2268"/>
        </w:tabs>
        <w:ind w:left="2268" w:hanging="709"/>
      </w:pPr>
      <w:rPr>
        <w:rFonts w:hint="default"/>
      </w:rPr>
    </w:lvl>
    <w:lvl w:ilvl="4">
      <w:start w:val="1"/>
      <w:numFmt w:val="decimal"/>
      <w:pStyle w:val="ScheduleHeading5"/>
      <w:lvlText w:val="(%5)"/>
      <w:lvlJc w:val="left"/>
      <w:pPr>
        <w:tabs>
          <w:tab w:val="num" w:pos="2977"/>
        </w:tabs>
        <w:ind w:left="2977" w:hanging="709"/>
      </w:pPr>
      <w:rPr>
        <w:rFonts w:hint="default"/>
      </w:rPr>
    </w:lvl>
    <w:lvl w:ilvl="5">
      <w:start w:val="1"/>
      <w:numFmt w:val="lowerLetter"/>
      <w:pStyle w:val="ScheduleHeading6"/>
      <w:lvlText w:val="(%6)"/>
      <w:lvlJc w:val="left"/>
      <w:pPr>
        <w:tabs>
          <w:tab w:val="num" w:pos="3686"/>
        </w:tabs>
        <w:ind w:left="3686" w:hanging="709"/>
      </w:pPr>
      <w:rPr>
        <w:rFonts w:hint="default"/>
      </w:rPr>
    </w:lvl>
    <w:lvl w:ilvl="6">
      <w:start w:val="1"/>
      <w:numFmt w:val="lowerRoman"/>
      <w:pStyle w:val="ScheduleHeading7"/>
      <w:lvlText w:val="(%7)"/>
      <w:lvlJc w:val="left"/>
      <w:pPr>
        <w:tabs>
          <w:tab w:val="num" w:pos="4394"/>
        </w:tabs>
        <w:ind w:left="4394" w:hanging="7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568A2260"/>
    <w:multiLevelType w:val="multilevel"/>
    <w:tmpl w:val="4110689C"/>
    <w:lvl w:ilvl="0">
      <w:start w:val="1"/>
      <w:numFmt w:val="decimal"/>
      <w:pStyle w:val="Heading1"/>
      <w:lvlText w:val="%1."/>
      <w:lvlJc w:val="left"/>
      <w:pPr>
        <w:tabs>
          <w:tab w:val="num" w:pos="720"/>
        </w:tabs>
        <w:ind w:left="720" w:hanging="720"/>
      </w:pPr>
      <w:rPr>
        <w:rFonts w:hint="default"/>
        <w:b w:val="0"/>
        <w:i w:val="0"/>
      </w:rPr>
    </w:lvl>
    <w:lvl w:ilvl="1">
      <w:start w:val="1"/>
      <w:numFmt w:val="decimal"/>
      <w:pStyle w:val="Heading2"/>
      <w:lvlText w:val="%1.%2"/>
      <w:lvlJc w:val="left"/>
      <w:pPr>
        <w:tabs>
          <w:tab w:val="num" w:pos="720"/>
        </w:tabs>
        <w:ind w:left="720" w:hanging="720"/>
      </w:pPr>
      <w:rPr>
        <w:rFonts w:ascii="Times New Roman" w:hAnsi="Times New Roman" w:hint="default"/>
        <w:b w:val="0"/>
        <w:i w:val="0"/>
      </w:rPr>
    </w:lvl>
    <w:lvl w:ilvl="2">
      <w:start w:val="1"/>
      <w:numFmt w:val="lowerLetter"/>
      <w:pStyle w:val="Heading3"/>
      <w:lvlText w:val="(%3)"/>
      <w:lvlJc w:val="left"/>
      <w:pPr>
        <w:tabs>
          <w:tab w:val="num" w:pos="1531"/>
        </w:tabs>
        <w:ind w:left="1531" w:hanging="811"/>
      </w:pPr>
      <w:rPr>
        <w:rFonts w:hint="default"/>
        <w:b w:val="0"/>
        <w:i w:val="0"/>
      </w:rPr>
    </w:lvl>
    <w:lvl w:ilvl="3">
      <w:start w:val="1"/>
      <w:numFmt w:val="lowerRoman"/>
      <w:pStyle w:val="Heading4"/>
      <w:lvlText w:val="(%4)"/>
      <w:lvlJc w:val="left"/>
      <w:pPr>
        <w:tabs>
          <w:tab w:val="num" w:pos="2347"/>
        </w:tabs>
        <w:ind w:left="2347" w:hanging="816"/>
      </w:pPr>
      <w:rPr>
        <w:rFonts w:hint="default"/>
        <w:b w:val="0"/>
        <w:i w:val="0"/>
      </w:rPr>
    </w:lvl>
    <w:lvl w:ilvl="4">
      <w:start w:val="1"/>
      <w:numFmt w:val="upperLetter"/>
      <w:pStyle w:val="Heading5"/>
      <w:lvlText w:val="(%5)"/>
      <w:lvlJc w:val="left"/>
      <w:pPr>
        <w:tabs>
          <w:tab w:val="num" w:pos="3170"/>
        </w:tabs>
        <w:ind w:left="3170" w:hanging="823"/>
      </w:pPr>
      <w:rPr>
        <w:rFonts w:hint="default"/>
        <w:b w:val="0"/>
        <w:i w:val="0"/>
      </w:rPr>
    </w:lvl>
    <w:lvl w:ilvl="5">
      <w:start w:val="1"/>
      <w:numFmt w:val="none"/>
      <w:pStyle w:val="Heading6"/>
      <w:suff w:val="nothing"/>
      <w:lvlText w:val=""/>
      <w:lvlJc w:val="left"/>
      <w:pPr>
        <w:ind w:left="-32767" w:firstLine="32767"/>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nsid w:val="5B4060F4"/>
    <w:multiLevelType w:val="hybridMultilevel"/>
    <w:tmpl w:val="C6C4C87A"/>
    <w:lvl w:ilvl="0" w:tplc="ECB44F12">
      <w:start w:val="1"/>
      <w:numFmt w:val="bullet"/>
      <w:pStyle w:val="Bullet2"/>
      <w:lvlText w:val=""/>
      <w:lvlJc w:val="left"/>
      <w:pPr>
        <w:tabs>
          <w:tab w:val="num" w:pos="1531"/>
        </w:tabs>
        <w:ind w:left="1531" w:hanging="81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37B80"/>
    <w:multiLevelType w:val="multilevel"/>
    <w:tmpl w:val="1418602C"/>
    <w:lvl w:ilvl="0">
      <w:start w:val="1"/>
      <w:numFmt w:val="decimal"/>
      <w:pStyle w:val="ScheduleTitle"/>
      <w:suff w:val="nothing"/>
      <w:lvlText w:val="Schedule %1"/>
      <w:lvlJc w:val="left"/>
      <w:pPr>
        <w:ind w:left="0" w:firstLine="0"/>
      </w:pPr>
      <w:rPr>
        <w:rFonts w:hint="default"/>
        <w:b/>
        <w:i w:val="0"/>
        <w:caps/>
        <w:sz w:val="22"/>
        <w:szCs w:val="22"/>
      </w:rPr>
    </w:lvl>
    <w:lvl w:ilvl="1">
      <w:start w:val="1"/>
      <w:numFmt w:val="decimal"/>
      <w:pStyle w:val="ScheduleSubheading"/>
      <w:suff w:val="nothing"/>
      <w:lvlText w:val="Part %2"/>
      <w:lvlJc w:val="left"/>
      <w:pPr>
        <w:ind w:left="0" w:firstLine="0"/>
      </w:pPr>
      <w:rPr>
        <w:rFonts w:hint="default"/>
      </w:rPr>
    </w:lvl>
    <w:lvl w:ilvl="2">
      <w:start w:val="1"/>
      <w:numFmt w:val="decimal"/>
      <w:pStyle w:val="Sch1"/>
      <w:lvlText w:val="%3."/>
      <w:lvlJc w:val="left"/>
      <w:pPr>
        <w:tabs>
          <w:tab w:val="num" w:pos="720"/>
        </w:tabs>
        <w:ind w:left="720" w:hanging="720"/>
      </w:pPr>
      <w:rPr>
        <w:rFonts w:hint="default"/>
        <w:b w:val="0"/>
        <w:i w:val="0"/>
      </w:rPr>
    </w:lvl>
    <w:lvl w:ilvl="3">
      <w:start w:val="1"/>
      <w:numFmt w:val="decimal"/>
      <w:pStyle w:val="Sch2"/>
      <w:lvlText w:val="%3.%4"/>
      <w:lvlJc w:val="left"/>
      <w:pPr>
        <w:tabs>
          <w:tab w:val="num" w:pos="720"/>
        </w:tabs>
        <w:ind w:left="720" w:hanging="720"/>
      </w:pPr>
      <w:rPr>
        <w:rFonts w:hint="default"/>
        <w:b w:val="0"/>
        <w:i w:val="0"/>
      </w:rPr>
    </w:lvl>
    <w:lvl w:ilvl="4">
      <w:start w:val="1"/>
      <w:numFmt w:val="lowerLetter"/>
      <w:pStyle w:val="Sch3"/>
      <w:lvlText w:val="(%5)"/>
      <w:lvlJc w:val="left"/>
      <w:pPr>
        <w:tabs>
          <w:tab w:val="num" w:pos="1531"/>
        </w:tabs>
        <w:ind w:left="1531" w:hanging="811"/>
      </w:pPr>
      <w:rPr>
        <w:rFonts w:hint="default"/>
        <w:b w:val="0"/>
        <w:i w:val="0"/>
      </w:rPr>
    </w:lvl>
    <w:lvl w:ilvl="5">
      <w:start w:val="1"/>
      <w:numFmt w:val="lowerRoman"/>
      <w:pStyle w:val="Sch4"/>
      <w:lvlText w:val="(%6)"/>
      <w:lvlJc w:val="left"/>
      <w:pPr>
        <w:tabs>
          <w:tab w:val="num" w:pos="2347"/>
        </w:tabs>
        <w:ind w:left="2347" w:hanging="816"/>
      </w:pPr>
      <w:rPr>
        <w:rFonts w:hint="default"/>
        <w:b w:val="0"/>
        <w:i w:val="0"/>
      </w:rPr>
    </w:lvl>
    <w:lvl w:ilvl="6">
      <w:start w:val="1"/>
      <w:numFmt w:val="upperLetter"/>
      <w:pStyle w:val="Sch5"/>
      <w:lvlText w:val="(%7)"/>
      <w:lvlJc w:val="left"/>
      <w:pPr>
        <w:tabs>
          <w:tab w:val="num" w:pos="3170"/>
        </w:tabs>
        <w:ind w:left="3170" w:hanging="823"/>
      </w:pPr>
      <w:rPr>
        <w:rFonts w:hint="default"/>
        <w:b w:val="0"/>
        <w:i w:val="0"/>
      </w:rPr>
    </w:lvl>
    <w:lvl w:ilvl="7">
      <w:start w:val="1"/>
      <w:numFmt w:val="none"/>
      <w:suff w:val="nothing"/>
      <w:lvlText w:val=""/>
      <w:lvlJc w:val="left"/>
      <w:pPr>
        <w:ind w:left="0" w:firstLine="0"/>
      </w:pPr>
      <w:rPr>
        <w:rFonts w:hint="default"/>
      </w:rPr>
    </w:lvl>
    <w:lvl w:ilvl="8">
      <w:start w:val="1"/>
      <w:numFmt w:val="decimal"/>
      <w:suff w:val="nothing"/>
      <w:lvlText w:val="%1"/>
      <w:lvlJc w:val="left"/>
      <w:pPr>
        <w:ind w:left="-32767" w:firstLine="0"/>
      </w:pPr>
      <w:rPr>
        <w:rFonts w:hint="default"/>
      </w:rPr>
    </w:lvl>
  </w:abstractNum>
  <w:abstractNum w:abstractNumId="20">
    <w:nsid w:val="690A7485"/>
    <w:multiLevelType w:val="hybridMultilevel"/>
    <w:tmpl w:val="497A28D2"/>
    <w:lvl w:ilvl="0" w:tplc="BC4436A8">
      <w:start w:val="1"/>
      <w:numFmt w:val="decimal"/>
      <w:pStyle w:val="Parties"/>
      <w:lvlText w:val="(%1)"/>
      <w:lvlJc w:val="left"/>
      <w:pPr>
        <w:tabs>
          <w:tab w:val="num" w:pos="720"/>
        </w:tabs>
        <w:ind w:left="72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1E239FE"/>
    <w:multiLevelType w:val="hybridMultilevel"/>
    <w:tmpl w:val="F07C4636"/>
    <w:lvl w:ilvl="0" w:tplc="1E2CC130">
      <w:start w:val="1"/>
      <w:numFmt w:val="decimal"/>
      <w:pStyle w:val="Number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C04BF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22"/>
  </w:num>
  <w:num w:numId="3">
    <w:abstractNumId w:val="14"/>
  </w:num>
  <w:num w:numId="4">
    <w:abstractNumId w:val="13"/>
  </w:num>
  <w:num w:numId="5">
    <w:abstractNumId w:val="18"/>
  </w:num>
  <w:num w:numId="6">
    <w:abstractNumId w:val="15"/>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0"/>
  </w:num>
  <w:num w:numId="20">
    <w:abstractNumId w:val="10"/>
  </w:num>
  <w:num w:numId="21">
    <w:abstractNumId w:val="19"/>
  </w:num>
  <w:num w:numId="22">
    <w:abstractNumId w:val="16"/>
  </w:num>
  <w:num w:numId="23">
    <w:abstractNumId w:val="17"/>
  </w:num>
  <w:num w:numId="2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7"/>
  </w:num>
  <w:num w:numId="27">
    <w:abstractNumId w:val="17"/>
  </w:num>
  <w:num w:numId="28">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characterSpacingControl w:val="doNotCompress"/>
  <w:footnotePr>
    <w:footnote w:id="-1"/>
    <w:footnote w:id="0"/>
  </w:footnotePr>
  <w:endnotePr>
    <w:endnote w:id="-1"/>
    <w:endnote w:id="0"/>
  </w:endnotePr>
  <w:compat/>
  <w:rsids>
    <w:rsidRoot w:val="00C454F9"/>
    <w:rsid w:val="00016BEE"/>
    <w:rsid w:val="00022F04"/>
    <w:rsid w:val="00032BC1"/>
    <w:rsid w:val="00033772"/>
    <w:rsid w:val="00037650"/>
    <w:rsid w:val="000544E8"/>
    <w:rsid w:val="00057CE5"/>
    <w:rsid w:val="00065104"/>
    <w:rsid w:val="00071A6B"/>
    <w:rsid w:val="00082745"/>
    <w:rsid w:val="0009192A"/>
    <w:rsid w:val="000945C4"/>
    <w:rsid w:val="000A3F71"/>
    <w:rsid w:val="000A784E"/>
    <w:rsid w:val="000B23EA"/>
    <w:rsid w:val="000B4DDB"/>
    <w:rsid w:val="000D2195"/>
    <w:rsid w:val="000D342D"/>
    <w:rsid w:val="000D4739"/>
    <w:rsid w:val="000D6892"/>
    <w:rsid w:val="000F1820"/>
    <w:rsid w:val="000F6915"/>
    <w:rsid w:val="00106975"/>
    <w:rsid w:val="00120004"/>
    <w:rsid w:val="001236A3"/>
    <w:rsid w:val="00125147"/>
    <w:rsid w:val="001257AF"/>
    <w:rsid w:val="00125B78"/>
    <w:rsid w:val="001304FD"/>
    <w:rsid w:val="0013086D"/>
    <w:rsid w:val="00132031"/>
    <w:rsid w:val="0015114B"/>
    <w:rsid w:val="00157007"/>
    <w:rsid w:val="001676AA"/>
    <w:rsid w:val="001723AF"/>
    <w:rsid w:val="0017695F"/>
    <w:rsid w:val="001B5AC7"/>
    <w:rsid w:val="001C08E8"/>
    <w:rsid w:val="001C4F98"/>
    <w:rsid w:val="001C6EE8"/>
    <w:rsid w:val="001D37F0"/>
    <w:rsid w:val="001E25ED"/>
    <w:rsid w:val="001F37AA"/>
    <w:rsid w:val="001F6C24"/>
    <w:rsid w:val="00202391"/>
    <w:rsid w:val="00212B98"/>
    <w:rsid w:val="00220E20"/>
    <w:rsid w:val="00221049"/>
    <w:rsid w:val="00227781"/>
    <w:rsid w:val="00227E95"/>
    <w:rsid w:val="00231E1B"/>
    <w:rsid w:val="00235492"/>
    <w:rsid w:val="002401BD"/>
    <w:rsid w:val="002500C9"/>
    <w:rsid w:val="002B43B8"/>
    <w:rsid w:val="002C7E1B"/>
    <w:rsid w:val="002D4A80"/>
    <w:rsid w:val="002E3CD5"/>
    <w:rsid w:val="002E61EE"/>
    <w:rsid w:val="002E646F"/>
    <w:rsid w:val="002F78D5"/>
    <w:rsid w:val="00302BFC"/>
    <w:rsid w:val="0031318A"/>
    <w:rsid w:val="00316A3C"/>
    <w:rsid w:val="00323EB6"/>
    <w:rsid w:val="003323B7"/>
    <w:rsid w:val="003375DB"/>
    <w:rsid w:val="00346699"/>
    <w:rsid w:val="00346F17"/>
    <w:rsid w:val="00347401"/>
    <w:rsid w:val="00347421"/>
    <w:rsid w:val="00351615"/>
    <w:rsid w:val="003555E4"/>
    <w:rsid w:val="00357BE9"/>
    <w:rsid w:val="0036168B"/>
    <w:rsid w:val="00362DBD"/>
    <w:rsid w:val="0036405B"/>
    <w:rsid w:val="00364852"/>
    <w:rsid w:val="003701D4"/>
    <w:rsid w:val="003755DB"/>
    <w:rsid w:val="00376A66"/>
    <w:rsid w:val="003771C2"/>
    <w:rsid w:val="00377C66"/>
    <w:rsid w:val="00397B21"/>
    <w:rsid w:val="003B0E91"/>
    <w:rsid w:val="003B53A0"/>
    <w:rsid w:val="003C2A25"/>
    <w:rsid w:val="003C4FA9"/>
    <w:rsid w:val="003D2B2E"/>
    <w:rsid w:val="003D2ED3"/>
    <w:rsid w:val="003D52F6"/>
    <w:rsid w:val="003E511F"/>
    <w:rsid w:val="003E70C9"/>
    <w:rsid w:val="004016CC"/>
    <w:rsid w:val="004035BE"/>
    <w:rsid w:val="00404F1D"/>
    <w:rsid w:val="004157E2"/>
    <w:rsid w:val="00422928"/>
    <w:rsid w:val="00424487"/>
    <w:rsid w:val="00426830"/>
    <w:rsid w:val="004323A7"/>
    <w:rsid w:val="00445A73"/>
    <w:rsid w:val="00445BB0"/>
    <w:rsid w:val="00450CEF"/>
    <w:rsid w:val="00452C24"/>
    <w:rsid w:val="004548E4"/>
    <w:rsid w:val="00460699"/>
    <w:rsid w:val="00462612"/>
    <w:rsid w:val="004706C6"/>
    <w:rsid w:val="00472FFA"/>
    <w:rsid w:val="00474401"/>
    <w:rsid w:val="00475FEA"/>
    <w:rsid w:val="0047660E"/>
    <w:rsid w:val="00481E3D"/>
    <w:rsid w:val="00486409"/>
    <w:rsid w:val="004871B6"/>
    <w:rsid w:val="00490397"/>
    <w:rsid w:val="00492C5E"/>
    <w:rsid w:val="004A34A4"/>
    <w:rsid w:val="004B0D53"/>
    <w:rsid w:val="004B2BBF"/>
    <w:rsid w:val="004B3131"/>
    <w:rsid w:val="004B593E"/>
    <w:rsid w:val="004B64A0"/>
    <w:rsid w:val="004C03E1"/>
    <w:rsid w:val="004C266B"/>
    <w:rsid w:val="004D196F"/>
    <w:rsid w:val="004D68B0"/>
    <w:rsid w:val="004E0FE7"/>
    <w:rsid w:val="004E26A5"/>
    <w:rsid w:val="004E39D8"/>
    <w:rsid w:val="004F4B96"/>
    <w:rsid w:val="004F5A55"/>
    <w:rsid w:val="004F6572"/>
    <w:rsid w:val="00500539"/>
    <w:rsid w:val="00513C75"/>
    <w:rsid w:val="005158B5"/>
    <w:rsid w:val="00516E58"/>
    <w:rsid w:val="005307AD"/>
    <w:rsid w:val="005371BF"/>
    <w:rsid w:val="00540950"/>
    <w:rsid w:val="0055541C"/>
    <w:rsid w:val="0055659E"/>
    <w:rsid w:val="005609C0"/>
    <w:rsid w:val="00561243"/>
    <w:rsid w:val="00561E5A"/>
    <w:rsid w:val="005631EB"/>
    <w:rsid w:val="00566BD3"/>
    <w:rsid w:val="00572645"/>
    <w:rsid w:val="00572A76"/>
    <w:rsid w:val="00574644"/>
    <w:rsid w:val="00576CD0"/>
    <w:rsid w:val="00583591"/>
    <w:rsid w:val="005837D2"/>
    <w:rsid w:val="00592820"/>
    <w:rsid w:val="005A654C"/>
    <w:rsid w:val="005C46CB"/>
    <w:rsid w:val="005C4959"/>
    <w:rsid w:val="005D2F76"/>
    <w:rsid w:val="005D428B"/>
    <w:rsid w:val="005D44DA"/>
    <w:rsid w:val="005D4D67"/>
    <w:rsid w:val="005D5C0F"/>
    <w:rsid w:val="005D626D"/>
    <w:rsid w:val="005F5147"/>
    <w:rsid w:val="005F7B3F"/>
    <w:rsid w:val="00603696"/>
    <w:rsid w:val="006124A8"/>
    <w:rsid w:val="0062095F"/>
    <w:rsid w:val="00623390"/>
    <w:rsid w:val="006362F2"/>
    <w:rsid w:val="00636E6E"/>
    <w:rsid w:val="00640BD4"/>
    <w:rsid w:val="00646FE0"/>
    <w:rsid w:val="00660AEC"/>
    <w:rsid w:val="006669E0"/>
    <w:rsid w:val="006754EF"/>
    <w:rsid w:val="00675EF0"/>
    <w:rsid w:val="00683446"/>
    <w:rsid w:val="0068431E"/>
    <w:rsid w:val="00684886"/>
    <w:rsid w:val="00685AED"/>
    <w:rsid w:val="006976BA"/>
    <w:rsid w:val="006A6421"/>
    <w:rsid w:val="006B0E55"/>
    <w:rsid w:val="006B7469"/>
    <w:rsid w:val="006B7F56"/>
    <w:rsid w:val="006C2E37"/>
    <w:rsid w:val="006C782D"/>
    <w:rsid w:val="006D70DE"/>
    <w:rsid w:val="006E347F"/>
    <w:rsid w:val="006E3EB4"/>
    <w:rsid w:val="007116F8"/>
    <w:rsid w:val="0071640B"/>
    <w:rsid w:val="00721378"/>
    <w:rsid w:val="007237F0"/>
    <w:rsid w:val="00726016"/>
    <w:rsid w:val="00730F3A"/>
    <w:rsid w:val="00735FC5"/>
    <w:rsid w:val="00766039"/>
    <w:rsid w:val="007711F6"/>
    <w:rsid w:val="00775E12"/>
    <w:rsid w:val="0077667C"/>
    <w:rsid w:val="00780B2C"/>
    <w:rsid w:val="00781662"/>
    <w:rsid w:val="0078382C"/>
    <w:rsid w:val="00783CE8"/>
    <w:rsid w:val="007908D9"/>
    <w:rsid w:val="007967D3"/>
    <w:rsid w:val="00796AAB"/>
    <w:rsid w:val="007A13E1"/>
    <w:rsid w:val="007B03D2"/>
    <w:rsid w:val="007B3A92"/>
    <w:rsid w:val="007C1B74"/>
    <w:rsid w:val="007C333B"/>
    <w:rsid w:val="007C5D97"/>
    <w:rsid w:val="007D5F55"/>
    <w:rsid w:val="007E6DFD"/>
    <w:rsid w:val="007F37EA"/>
    <w:rsid w:val="0080706A"/>
    <w:rsid w:val="008073FE"/>
    <w:rsid w:val="008139C2"/>
    <w:rsid w:val="00813D43"/>
    <w:rsid w:val="00821D43"/>
    <w:rsid w:val="0082489A"/>
    <w:rsid w:val="008315EC"/>
    <w:rsid w:val="00871599"/>
    <w:rsid w:val="008841E4"/>
    <w:rsid w:val="008A131B"/>
    <w:rsid w:val="008A3BB1"/>
    <w:rsid w:val="008C08C0"/>
    <w:rsid w:val="008C4E89"/>
    <w:rsid w:val="008C7528"/>
    <w:rsid w:val="008F1AB3"/>
    <w:rsid w:val="008F372E"/>
    <w:rsid w:val="008F74A1"/>
    <w:rsid w:val="009014C2"/>
    <w:rsid w:val="0091271F"/>
    <w:rsid w:val="0091538F"/>
    <w:rsid w:val="0093643E"/>
    <w:rsid w:val="00937F82"/>
    <w:rsid w:val="00942C46"/>
    <w:rsid w:val="00945205"/>
    <w:rsid w:val="00946474"/>
    <w:rsid w:val="0095364C"/>
    <w:rsid w:val="00955168"/>
    <w:rsid w:val="009560BF"/>
    <w:rsid w:val="00962E55"/>
    <w:rsid w:val="00963EEC"/>
    <w:rsid w:val="00964ADA"/>
    <w:rsid w:val="009650D6"/>
    <w:rsid w:val="0096629A"/>
    <w:rsid w:val="00971A68"/>
    <w:rsid w:val="009745F3"/>
    <w:rsid w:val="00975762"/>
    <w:rsid w:val="00980983"/>
    <w:rsid w:val="0098282F"/>
    <w:rsid w:val="009831C9"/>
    <w:rsid w:val="00984F47"/>
    <w:rsid w:val="00986A6F"/>
    <w:rsid w:val="009914FA"/>
    <w:rsid w:val="009B277B"/>
    <w:rsid w:val="009B69C7"/>
    <w:rsid w:val="009D337D"/>
    <w:rsid w:val="009D3660"/>
    <w:rsid w:val="009D75BA"/>
    <w:rsid w:val="009E6693"/>
    <w:rsid w:val="009E73B4"/>
    <w:rsid w:val="00A06D3F"/>
    <w:rsid w:val="00A11E09"/>
    <w:rsid w:val="00A26478"/>
    <w:rsid w:val="00A27FD3"/>
    <w:rsid w:val="00A34038"/>
    <w:rsid w:val="00A34067"/>
    <w:rsid w:val="00A40F9D"/>
    <w:rsid w:val="00A41753"/>
    <w:rsid w:val="00A41DAB"/>
    <w:rsid w:val="00A43D6B"/>
    <w:rsid w:val="00A43F5A"/>
    <w:rsid w:val="00A5097C"/>
    <w:rsid w:val="00A60192"/>
    <w:rsid w:val="00A64050"/>
    <w:rsid w:val="00A73538"/>
    <w:rsid w:val="00A75763"/>
    <w:rsid w:val="00A77BE3"/>
    <w:rsid w:val="00A813F6"/>
    <w:rsid w:val="00A84BB6"/>
    <w:rsid w:val="00A85127"/>
    <w:rsid w:val="00A9155F"/>
    <w:rsid w:val="00A97528"/>
    <w:rsid w:val="00AA0F36"/>
    <w:rsid w:val="00AB1973"/>
    <w:rsid w:val="00AC1948"/>
    <w:rsid w:val="00AC404C"/>
    <w:rsid w:val="00AC63CA"/>
    <w:rsid w:val="00AF3B13"/>
    <w:rsid w:val="00AF5645"/>
    <w:rsid w:val="00B01418"/>
    <w:rsid w:val="00B02476"/>
    <w:rsid w:val="00B05538"/>
    <w:rsid w:val="00B2132B"/>
    <w:rsid w:val="00B21C90"/>
    <w:rsid w:val="00B232A8"/>
    <w:rsid w:val="00B252A6"/>
    <w:rsid w:val="00B36386"/>
    <w:rsid w:val="00B37C5A"/>
    <w:rsid w:val="00B45C97"/>
    <w:rsid w:val="00B57A65"/>
    <w:rsid w:val="00B60172"/>
    <w:rsid w:val="00B63EE8"/>
    <w:rsid w:val="00B655F5"/>
    <w:rsid w:val="00B66AC2"/>
    <w:rsid w:val="00B86190"/>
    <w:rsid w:val="00BA1D2C"/>
    <w:rsid w:val="00BB2226"/>
    <w:rsid w:val="00BB30B6"/>
    <w:rsid w:val="00BB4ED8"/>
    <w:rsid w:val="00BB5068"/>
    <w:rsid w:val="00BB5FCC"/>
    <w:rsid w:val="00BB7A88"/>
    <w:rsid w:val="00BC2006"/>
    <w:rsid w:val="00BD27F9"/>
    <w:rsid w:val="00C10A2A"/>
    <w:rsid w:val="00C14B14"/>
    <w:rsid w:val="00C247DD"/>
    <w:rsid w:val="00C3639F"/>
    <w:rsid w:val="00C454F9"/>
    <w:rsid w:val="00C50BB9"/>
    <w:rsid w:val="00C5461A"/>
    <w:rsid w:val="00C55C31"/>
    <w:rsid w:val="00C561FA"/>
    <w:rsid w:val="00C56D68"/>
    <w:rsid w:val="00C57362"/>
    <w:rsid w:val="00C64A59"/>
    <w:rsid w:val="00C77D73"/>
    <w:rsid w:val="00C80A7B"/>
    <w:rsid w:val="00CA7C67"/>
    <w:rsid w:val="00CB2D11"/>
    <w:rsid w:val="00D020FA"/>
    <w:rsid w:val="00D06E57"/>
    <w:rsid w:val="00D132E6"/>
    <w:rsid w:val="00D23B50"/>
    <w:rsid w:val="00D316DE"/>
    <w:rsid w:val="00D33E7F"/>
    <w:rsid w:val="00D36ABE"/>
    <w:rsid w:val="00D371CA"/>
    <w:rsid w:val="00D404AE"/>
    <w:rsid w:val="00D443ED"/>
    <w:rsid w:val="00D47B6F"/>
    <w:rsid w:val="00D56463"/>
    <w:rsid w:val="00D57798"/>
    <w:rsid w:val="00D711AB"/>
    <w:rsid w:val="00D76C11"/>
    <w:rsid w:val="00D86A4E"/>
    <w:rsid w:val="00D91FC3"/>
    <w:rsid w:val="00DA1DCF"/>
    <w:rsid w:val="00DA3405"/>
    <w:rsid w:val="00DB588D"/>
    <w:rsid w:val="00DC02D7"/>
    <w:rsid w:val="00DC3C8D"/>
    <w:rsid w:val="00DC6BF3"/>
    <w:rsid w:val="00DD044D"/>
    <w:rsid w:val="00DD3181"/>
    <w:rsid w:val="00DE5BF2"/>
    <w:rsid w:val="00DF4652"/>
    <w:rsid w:val="00DF6FE4"/>
    <w:rsid w:val="00DF719A"/>
    <w:rsid w:val="00E2004E"/>
    <w:rsid w:val="00E2617F"/>
    <w:rsid w:val="00E32C30"/>
    <w:rsid w:val="00E40E1F"/>
    <w:rsid w:val="00E42263"/>
    <w:rsid w:val="00E423EC"/>
    <w:rsid w:val="00E44B25"/>
    <w:rsid w:val="00E63156"/>
    <w:rsid w:val="00E65BC0"/>
    <w:rsid w:val="00E73B8D"/>
    <w:rsid w:val="00E9655B"/>
    <w:rsid w:val="00EA189F"/>
    <w:rsid w:val="00EA5FA7"/>
    <w:rsid w:val="00EB0241"/>
    <w:rsid w:val="00EB0B10"/>
    <w:rsid w:val="00EB41BC"/>
    <w:rsid w:val="00ED2E21"/>
    <w:rsid w:val="00ED384A"/>
    <w:rsid w:val="00EE0C97"/>
    <w:rsid w:val="00EE1544"/>
    <w:rsid w:val="00F0032A"/>
    <w:rsid w:val="00F1088F"/>
    <w:rsid w:val="00F121AA"/>
    <w:rsid w:val="00F16023"/>
    <w:rsid w:val="00F22CC4"/>
    <w:rsid w:val="00F247B7"/>
    <w:rsid w:val="00F25B00"/>
    <w:rsid w:val="00F40DC7"/>
    <w:rsid w:val="00F5164F"/>
    <w:rsid w:val="00F574B5"/>
    <w:rsid w:val="00F61E1A"/>
    <w:rsid w:val="00F757C9"/>
    <w:rsid w:val="00F81FCD"/>
    <w:rsid w:val="00F852D6"/>
    <w:rsid w:val="00F90CC3"/>
    <w:rsid w:val="00F94AE2"/>
    <w:rsid w:val="00FA4FA2"/>
    <w:rsid w:val="00FA7FD0"/>
    <w:rsid w:val="00FB3B77"/>
    <w:rsid w:val="00FC7447"/>
    <w:rsid w:val="00FD2877"/>
    <w:rsid w:val="00FD5684"/>
    <w:rsid w:val="00FD5E3C"/>
    <w:rsid w:val="00FE21E6"/>
    <w:rsid w:val="00FE3DFA"/>
    <w:rsid w:val="00FE405F"/>
    <w:rsid w:val="00FF57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annotation text" w:uiPriority="99"/>
    <w:lsdException w:name="index heading" w:uiPriority="99"/>
    <w:lsdException w:name="caption" w:semiHidden="0" w:uiPriority="35" w:unhideWhenUsed="0" w:qFormat="1"/>
    <w:lsdException w:name="table of figures"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30"/>
    <w:pPr>
      <w:jc w:val="both"/>
    </w:pPr>
    <w:rPr>
      <w:rFonts w:cs="Arial"/>
      <w:sz w:val="22"/>
      <w:szCs w:val="24"/>
      <w:lang w:eastAsia="en-US"/>
    </w:rPr>
  </w:style>
  <w:style w:type="paragraph" w:styleId="Heading1">
    <w:name w:val="heading 1"/>
    <w:basedOn w:val="Normal"/>
    <w:next w:val="BodyText1"/>
    <w:link w:val="Heading1Char"/>
    <w:qFormat/>
    <w:rsid w:val="00426830"/>
    <w:pPr>
      <w:keepNext/>
      <w:numPr>
        <w:numId w:val="7"/>
      </w:numPr>
      <w:outlineLvl w:val="0"/>
    </w:pPr>
    <w:rPr>
      <w:rFonts w:cs="Tahoma"/>
      <w:b/>
      <w:bCs/>
      <w:caps/>
      <w:kern w:val="32"/>
      <w:szCs w:val="32"/>
    </w:rPr>
  </w:style>
  <w:style w:type="paragraph" w:styleId="Heading2">
    <w:name w:val="heading 2"/>
    <w:basedOn w:val="Normal"/>
    <w:next w:val="BodyText2"/>
    <w:qFormat/>
    <w:rsid w:val="00426830"/>
    <w:pPr>
      <w:numPr>
        <w:ilvl w:val="1"/>
        <w:numId w:val="7"/>
      </w:numPr>
      <w:outlineLvl w:val="1"/>
    </w:pPr>
    <w:rPr>
      <w:bCs/>
      <w:iCs/>
      <w:szCs w:val="28"/>
    </w:rPr>
  </w:style>
  <w:style w:type="paragraph" w:styleId="Heading3">
    <w:name w:val="heading 3"/>
    <w:basedOn w:val="Normal"/>
    <w:next w:val="BodyText3"/>
    <w:qFormat/>
    <w:rsid w:val="00426830"/>
    <w:pPr>
      <w:numPr>
        <w:ilvl w:val="2"/>
        <w:numId w:val="7"/>
      </w:numPr>
      <w:outlineLvl w:val="2"/>
    </w:pPr>
    <w:rPr>
      <w:bCs/>
      <w:szCs w:val="26"/>
    </w:rPr>
  </w:style>
  <w:style w:type="paragraph" w:styleId="Heading4">
    <w:name w:val="heading 4"/>
    <w:basedOn w:val="Normal"/>
    <w:next w:val="BodyText4"/>
    <w:link w:val="Heading4Char"/>
    <w:qFormat/>
    <w:rsid w:val="00426830"/>
    <w:pPr>
      <w:numPr>
        <w:ilvl w:val="3"/>
        <w:numId w:val="7"/>
      </w:numPr>
      <w:outlineLvl w:val="3"/>
    </w:pPr>
    <w:rPr>
      <w:rFonts w:cs="Times New Roman"/>
      <w:bCs/>
      <w:szCs w:val="28"/>
    </w:rPr>
  </w:style>
  <w:style w:type="paragraph" w:styleId="Heading5">
    <w:name w:val="heading 5"/>
    <w:basedOn w:val="Normal"/>
    <w:next w:val="BodyText5"/>
    <w:link w:val="Heading5Char"/>
    <w:qFormat/>
    <w:rsid w:val="00426830"/>
    <w:pPr>
      <w:numPr>
        <w:ilvl w:val="4"/>
        <w:numId w:val="7"/>
      </w:numPr>
      <w:outlineLvl w:val="4"/>
    </w:pPr>
    <w:rPr>
      <w:bCs/>
      <w:iCs/>
      <w:szCs w:val="26"/>
    </w:rPr>
  </w:style>
  <w:style w:type="paragraph" w:styleId="Heading6">
    <w:name w:val="heading 6"/>
    <w:basedOn w:val="Normal"/>
    <w:next w:val="Normal"/>
    <w:link w:val="Heading6Char"/>
    <w:qFormat/>
    <w:rsid w:val="00426830"/>
    <w:pPr>
      <w:numPr>
        <w:ilvl w:val="5"/>
        <w:numId w:val="7"/>
      </w:numPr>
      <w:spacing w:before="240" w:after="60"/>
      <w:outlineLvl w:val="5"/>
    </w:pPr>
    <w:rPr>
      <w:rFonts w:cs="Times New Roman"/>
      <w:bCs/>
      <w:szCs w:val="22"/>
    </w:rPr>
  </w:style>
  <w:style w:type="paragraph" w:styleId="Heading7">
    <w:name w:val="heading 7"/>
    <w:basedOn w:val="Normal"/>
    <w:next w:val="Normal"/>
    <w:link w:val="Heading7Char"/>
    <w:qFormat/>
    <w:rsid w:val="00426830"/>
    <w:pPr>
      <w:numPr>
        <w:ilvl w:val="6"/>
        <w:numId w:val="7"/>
      </w:numPr>
      <w:spacing w:before="240" w:after="60"/>
      <w:outlineLvl w:val="6"/>
    </w:pPr>
    <w:rPr>
      <w:rFonts w:cs="Times New Roman"/>
    </w:rPr>
  </w:style>
  <w:style w:type="paragraph" w:styleId="Heading8">
    <w:name w:val="heading 8"/>
    <w:basedOn w:val="Normal"/>
    <w:next w:val="Normal"/>
    <w:link w:val="Heading8Char"/>
    <w:qFormat/>
    <w:rsid w:val="00426830"/>
    <w:pPr>
      <w:numPr>
        <w:ilvl w:val="7"/>
        <w:numId w:val="7"/>
      </w:numPr>
      <w:spacing w:before="240" w:after="60"/>
      <w:outlineLvl w:val="7"/>
    </w:pPr>
    <w:rPr>
      <w:rFonts w:cs="Times New Roman"/>
      <w:iCs/>
    </w:rPr>
  </w:style>
  <w:style w:type="paragraph" w:styleId="Heading9">
    <w:name w:val="heading 9"/>
    <w:basedOn w:val="Normal"/>
    <w:next w:val="Normal"/>
    <w:link w:val="Heading9Char"/>
    <w:qFormat/>
    <w:rsid w:val="00426830"/>
    <w:pPr>
      <w:numPr>
        <w:ilvl w:val="8"/>
        <w:numId w:val="7"/>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dent1">
    <w:name w:val="HangIndent1"/>
    <w:basedOn w:val="Normal"/>
    <w:rsid w:val="002E646F"/>
    <w:pPr>
      <w:spacing w:after="240" w:line="312" w:lineRule="auto"/>
      <w:ind w:left="720" w:hanging="720"/>
    </w:pPr>
    <w:rPr>
      <w:rFonts w:ascii="GillSans" w:hAnsi="GillSans" w:cs="Times New Roman"/>
      <w:sz w:val="21"/>
      <w:szCs w:val="20"/>
    </w:rPr>
  </w:style>
  <w:style w:type="character" w:customStyle="1" w:styleId="DeltaViewInsertion">
    <w:name w:val="DeltaView Insertion"/>
    <w:rsid w:val="00DF719A"/>
    <w:rPr>
      <w:color w:val="0000FF"/>
      <w:spacing w:val="0"/>
      <w:u w:val="double"/>
    </w:rPr>
  </w:style>
  <w:style w:type="character" w:customStyle="1" w:styleId="DeltaViewMoveDestination">
    <w:name w:val="DeltaView Move Destination"/>
    <w:rsid w:val="00DF719A"/>
    <w:rPr>
      <w:color w:val="00C000"/>
      <w:spacing w:val="0"/>
      <w:u w:val="double"/>
    </w:rPr>
  </w:style>
  <w:style w:type="paragraph" w:styleId="Caption">
    <w:name w:val="caption"/>
    <w:basedOn w:val="Normal"/>
    <w:next w:val="Normal"/>
    <w:qFormat/>
    <w:rsid w:val="00347401"/>
    <w:pPr>
      <w:spacing w:before="100"/>
    </w:pPr>
    <w:rPr>
      <w:b/>
      <w:bCs/>
      <w:snapToGrid w:val="0"/>
      <w:sz w:val="28"/>
    </w:rPr>
  </w:style>
  <w:style w:type="paragraph" w:customStyle="1" w:styleId="Bullet1">
    <w:name w:val="Bullet 1"/>
    <w:basedOn w:val="Normal"/>
    <w:rsid w:val="00426830"/>
    <w:pPr>
      <w:numPr>
        <w:numId w:val="4"/>
      </w:numPr>
    </w:pPr>
  </w:style>
  <w:style w:type="paragraph" w:customStyle="1" w:styleId="TableTxtBullit">
    <w:name w:val="TableTxtBullit"/>
    <w:basedOn w:val="TableTxt"/>
    <w:next w:val="TableTxt"/>
    <w:rsid w:val="00347401"/>
    <w:pPr>
      <w:tabs>
        <w:tab w:val="num" w:pos="360"/>
      </w:tabs>
      <w:ind w:left="360" w:hanging="360"/>
    </w:pPr>
  </w:style>
  <w:style w:type="paragraph" w:customStyle="1" w:styleId="TableTxt">
    <w:name w:val="TableTxt"/>
    <w:basedOn w:val="Normal"/>
    <w:rsid w:val="00347401"/>
    <w:pPr>
      <w:spacing w:before="120" w:after="40"/>
    </w:pPr>
    <w:rPr>
      <w:sz w:val="16"/>
      <w:szCs w:val="20"/>
    </w:rPr>
  </w:style>
  <w:style w:type="paragraph" w:customStyle="1" w:styleId="TableHead">
    <w:name w:val="TableHead"/>
    <w:basedOn w:val="Normal"/>
    <w:next w:val="Normal"/>
    <w:rsid w:val="00347401"/>
    <w:pPr>
      <w:spacing w:before="120" w:after="120"/>
      <w:jc w:val="center"/>
    </w:pPr>
    <w:rPr>
      <w:b/>
      <w:color w:val="000000"/>
      <w:sz w:val="16"/>
      <w:szCs w:val="20"/>
    </w:rPr>
  </w:style>
  <w:style w:type="paragraph" w:customStyle="1" w:styleId="Body">
    <w:name w:val="Body"/>
    <w:autoRedefine/>
    <w:rsid w:val="00347401"/>
    <w:pPr>
      <w:widowControl w:val="0"/>
      <w:spacing w:before="240" w:after="120" w:line="280" w:lineRule="exact"/>
      <w:ind w:left="2160"/>
    </w:pPr>
    <w:rPr>
      <w:rFonts w:ascii="Arial" w:hAnsi="Arial"/>
      <w:color w:val="000000"/>
      <w:lang w:val="en-US" w:eastAsia="en-US"/>
    </w:rPr>
  </w:style>
  <w:style w:type="paragraph" w:styleId="BlockText">
    <w:name w:val="Block Text"/>
    <w:basedOn w:val="Normal"/>
    <w:rsid w:val="00426830"/>
    <w:pPr>
      <w:spacing w:after="120"/>
      <w:ind w:left="1440" w:right="1440"/>
    </w:pPr>
  </w:style>
  <w:style w:type="character" w:styleId="Strong">
    <w:name w:val="Strong"/>
    <w:basedOn w:val="DefaultParagraphFont"/>
    <w:qFormat/>
    <w:rsid w:val="004F5A55"/>
    <w:rPr>
      <w:b/>
      <w:bCs/>
    </w:rPr>
  </w:style>
  <w:style w:type="character" w:customStyle="1" w:styleId="InitialStyle">
    <w:name w:val="InitialStyle"/>
    <w:rsid w:val="00346F17"/>
    <w:rPr>
      <w:rFonts w:ascii="Times New Roman" w:hAnsi="Times New Roman"/>
      <w:color w:val="auto"/>
      <w:spacing w:val="0"/>
      <w:sz w:val="24"/>
    </w:rPr>
  </w:style>
  <w:style w:type="character" w:styleId="CommentReference">
    <w:name w:val="annotation reference"/>
    <w:basedOn w:val="DefaultParagraphFont"/>
    <w:semiHidden/>
    <w:rsid w:val="00F852D6"/>
    <w:rPr>
      <w:rFonts w:cs="Times New Roman"/>
      <w:sz w:val="16"/>
      <w:szCs w:val="16"/>
    </w:rPr>
  </w:style>
  <w:style w:type="paragraph" w:styleId="CommentText">
    <w:name w:val="annotation text"/>
    <w:basedOn w:val="Normal"/>
    <w:semiHidden/>
    <w:rsid w:val="00F852D6"/>
    <w:rPr>
      <w:sz w:val="20"/>
      <w:szCs w:val="20"/>
    </w:rPr>
  </w:style>
  <w:style w:type="paragraph" w:styleId="Header">
    <w:name w:val="header"/>
    <w:basedOn w:val="Normal"/>
    <w:rsid w:val="00426830"/>
    <w:rPr>
      <w:sz w:val="20"/>
    </w:rPr>
  </w:style>
  <w:style w:type="paragraph" w:styleId="Footer">
    <w:name w:val="footer"/>
    <w:basedOn w:val="Normal"/>
    <w:rsid w:val="00426830"/>
    <w:pPr>
      <w:tabs>
        <w:tab w:val="center" w:pos="4320"/>
        <w:tab w:val="right" w:pos="8640"/>
      </w:tabs>
    </w:pPr>
    <w:rPr>
      <w:sz w:val="18"/>
    </w:rPr>
  </w:style>
  <w:style w:type="paragraph" w:styleId="BalloonText">
    <w:name w:val="Balloon Text"/>
    <w:basedOn w:val="Normal"/>
    <w:rsid w:val="00426830"/>
    <w:rPr>
      <w:rFonts w:ascii="Tahoma" w:hAnsi="Tahoma" w:cs="Tahoma"/>
      <w:sz w:val="16"/>
      <w:szCs w:val="16"/>
    </w:rPr>
  </w:style>
  <w:style w:type="paragraph" w:styleId="CommentSubject">
    <w:name w:val="annotation subject"/>
    <w:basedOn w:val="CommentText"/>
    <w:next w:val="CommentText"/>
    <w:semiHidden/>
    <w:rsid w:val="00AF3B13"/>
    <w:rPr>
      <w:b/>
      <w:bCs/>
    </w:rPr>
  </w:style>
  <w:style w:type="paragraph" w:customStyle="1" w:styleId="CarattereCarattereCharCharCarattereCarattereCharCharCarattereCarattereCharCharCharCharCharCharCharCharZchnZchnCharCharCharCharCharCharCharCharCharCharCharCharCharCharChar">
    <w:name w:val="Carattere Carattere Char Char Carattere Carattere Char Char Carattere Carattere Char Char Char Char Char Char Char Char Zchn Zchn Char Char Char Char Char Char Char Char Char Char Char Char Char Char Char"/>
    <w:basedOn w:val="Normal"/>
    <w:next w:val="Normal"/>
    <w:rsid w:val="003555E4"/>
    <w:pPr>
      <w:spacing w:after="240" w:line="240" w:lineRule="exact"/>
      <w:ind w:left="576"/>
    </w:pPr>
    <w:rPr>
      <w:szCs w:val="20"/>
    </w:rPr>
  </w:style>
  <w:style w:type="character" w:styleId="Hyperlink">
    <w:name w:val="Hyperlink"/>
    <w:basedOn w:val="DefaultParagraphFont"/>
    <w:rsid w:val="00426830"/>
    <w:rPr>
      <w:color w:val="0000FF"/>
      <w:u w:val="single"/>
    </w:rPr>
  </w:style>
  <w:style w:type="paragraph" w:styleId="BodyText">
    <w:name w:val="Body Text"/>
    <w:basedOn w:val="Normal"/>
    <w:link w:val="BodyTextChar"/>
    <w:rsid w:val="00426830"/>
  </w:style>
  <w:style w:type="character" w:customStyle="1" w:styleId="BodyTextChar">
    <w:name w:val="Body Text Char"/>
    <w:basedOn w:val="DefaultParagraphFont"/>
    <w:link w:val="BodyText"/>
    <w:rsid w:val="00032BC1"/>
    <w:rPr>
      <w:rFonts w:cs="Arial"/>
      <w:sz w:val="22"/>
      <w:szCs w:val="24"/>
      <w:lang w:eastAsia="en-US"/>
    </w:rPr>
  </w:style>
  <w:style w:type="character" w:customStyle="1" w:styleId="Heading1Char">
    <w:name w:val="Heading 1 Char"/>
    <w:basedOn w:val="DefaultParagraphFont"/>
    <w:link w:val="Heading1"/>
    <w:rsid w:val="00FE405F"/>
    <w:rPr>
      <w:rFonts w:cs="Tahoma"/>
      <w:b/>
      <w:bCs/>
      <w:caps/>
      <w:kern w:val="32"/>
      <w:sz w:val="22"/>
      <w:szCs w:val="32"/>
      <w:lang w:eastAsia="en-US"/>
    </w:rPr>
  </w:style>
  <w:style w:type="numbering" w:styleId="111111">
    <w:name w:val="Outline List 2"/>
    <w:basedOn w:val="NoList"/>
    <w:semiHidden/>
    <w:rsid w:val="00426830"/>
    <w:pPr>
      <w:numPr>
        <w:numId w:val="1"/>
      </w:numPr>
    </w:pPr>
  </w:style>
  <w:style w:type="numbering" w:styleId="1ai">
    <w:name w:val="Outline List 1"/>
    <w:basedOn w:val="NoList"/>
    <w:semiHidden/>
    <w:rsid w:val="00426830"/>
    <w:pPr>
      <w:numPr>
        <w:numId w:val="2"/>
      </w:numPr>
    </w:pPr>
  </w:style>
  <w:style w:type="character" w:customStyle="1" w:styleId="Heading4Char">
    <w:name w:val="Heading 4 Char"/>
    <w:basedOn w:val="DefaultParagraphFont"/>
    <w:link w:val="Heading4"/>
    <w:rsid w:val="00426830"/>
    <w:rPr>
      <w:bCs/>
      <w:sz w:val="22"/>
      <w:szCs w:val="28"/>
      <w:lang w:eastAsia="en-US"/>
    </w:rPr>
  </w:style>
  <w:style w:type="character" w:customStyle="1" w:styleId="Heading5Char">
    <w:name w:val="Heading 5 Char"/>
    <w:basedOn w:val="DefaultParagraphFont"/>
    <w:link w:val="Heading5"/>
    <w:rsid w:val="00426830"/>
    <w:rPr>
      <w:rFonts w:cs="Arial"/>
      <w:bCs/>
      <w:iCs/>
      <w:sz w:val="22"/>
      <w:szCs w:val="26"/>
      <w:lang w:eastAsia="en-US"/>
    </w:rPr>
  </w:style>
  <w:style w:type="character" w:customStyle="1" w:styleId="Heading6Char">
    <w:name w:val="Heading 6 Char"/>
    <w:basedOn w:val="DefaultParagraphFont"/>
    <w:link w:val="Heading6"/>
    <w:rsid w:val="00426830"/>
    <w:rPr>
      <w:bCs/>
      <w:sz w:val="22"/>
      <w:szCs w:val="22"/>
      <w:lang w:eastAsia="en-US"/>
    </w:rPr>
  </w:style>
  <w:style w:type="character" w:customStyle="1" w:styleId="Heading7Char">
    <w:name w:val="Heading 7 Char"/>
    <w:basedOn w:val="DefaultParagraphFont"/>
    <w:link w:val="Heading7"/>
    <w:rsid w:val="00426830"/>
    <w:rPr>
      <w:sz w:val="22"/>
      <w:szCs w:val="24"/>
      <w:lang w:eastAsia="en-US"/>
    </w:rPr>
  </w:style>
  <w:style w:type="character" w:customStyle="1" w:styleId="Heading8Char">
    <w:name w:val="Heading 8 Char"/>
    <w:basedOn w:val="DefaultParagraphFont"/>
    <w:link w:val="Heading8"/>
    <w:rsid w:val="00426830"/>
    <w:rPr>
      <w:iCs/>
      <w:sz w:val="22"/>
      <w:szCs w:val="24"/>
      <w:lang w:eastAsia="en-US"/>
    </w:rPr>
  </w:style>
  <w:style w:type="character" w:customStyle="1" w:styleId="Heading9Char">
    <w:name w:val="Heading 9 Char"/>
    <w:basedOn w:val="DefaultParagraphFont"/>
    <w:link w:val="Heading9"/>
    <w:rsid w:val="00426830"/>
    <w:rPr>
      <w:rFonts w:cs="Arial"/>
      <w:sz w:val="22"/>
      <w:szCs w:val="22"/>
      <w:lang w:eastAsia="en-US"/>
    </w:rPr>
  </w:style>
  <w:style w:type="numbering" w:styleId="ArticleSection">
    <w:name w:val="Outline List 3"/>
    <w:basedOn w:val="NoList"/>
    <w:semiHidden/>
    <w:rsid w:val="00426830"/>
    <w:pPr>
      <w:numPr>
        <w:numId w:val="3"/>
      </w:numPr>
    </w:pPr>
  </w:style>
  <w:style w:type="paragraph" w:customStyle="1" w:styleId="BodyText1">
    <w:name w:val="Body Text 1"/>
    <w:basedOn w:val="Normal"/>
    <w:rsid w:val="00426830"/>
    <w:pPr>
      <w:ind w:left="720"/>
    </w:pPr>
  </w:style>
  <w:style w:type="paragraph" w:styleId="BodyText2">
    <w:name w:val="Body Text 2"/>
    <w:basedOn w:val="Normal"/>
    <w:link w:val="BodyText2Char"/>
    <w:rsid w:val="00426830"/>
    <w:pPr>
      <w:ind w:left="720"/>
    </w:pPr>
  </w:style>
  <w:style w:type="character" w:customStyle="1" w:styleId="BodyText2Char">
    <w:name w:val="Body Text 2 Char"/>
    <w:basedOn w:val="DefaultParagraphFont"/>
    <w:link w:val="BodyText2"/>
    <w:rsid w:val="00426830"/>
    <w:rPr>
      <w:rFonts w:cs="Arial"/>
      <w:sz w:val="22"/>
      <w:szCs w:val="24"/>
      <w:lang w:eastAsia="en-US"/>
    </w:rPr>
  </w:style>
  <w:style w:type="paragraph" w:styleId="BodyText3">
    <w:name w:val="Body Text 3"/>
    <w:basedOn w:val="Normal"/>
    <w:link w:val="BodyText3Char"/>
    <w:rsid w:val="00426830"/>
    <w:pPr>
      <w:ind w:left="1531"/>
    </w:pPr>
    <w:rPr>
      <w:szCs w:val="16"/>
    </w:rPr>
  </w:style>
  <w:style w:type="character" w:customStyle="1" w:styleId="BodyText3Char">
    <w:name w:val="Body Text 3 Char"/>
    <w:basedOn w:val="DefaultParagraphFont"/>
    <w:link w:val="BodyText3"/>
    <w:rsid w:val="00426830"/>
    <w:rPr>
      <w:rFonts w:cs="Arial"/>
      <w:sz w:val="22"/>
      <w:szCs w:val="16"/>
      <w:lang w:eastAsia="en-US"/>
    </w:rPr>
  </w:style>
  <w:style w:type="paragraph" w:customStyle="1" w:styleId="BodyText4">
    <w:name w:val="Body Text 4"/>
    <w:basedOn w:val="Normal"/>
    <w:rsid w:val="00426830"/>
    <w:pPr>
      <w:ind w:left="2347"/>
    </w:pPr>
  </w:style>
  <w:style w:type="paragraph" w:customStyle="1" w:styleId="BodyText5">
    <w:name w:val="Body Text 5"/>
    <w:basedOn w:val="Normal"/>
    <w:rsid w:val="00426830"/>
    <w:pPr>
      <w:ind w:left="3170"/>
    </w:pPr>
  </w:style>
  <w:style w:type="paragraph" w:styleId="BodyTextFirstIndent">
    <w:name w:val="Body Text First Indent"/>
    <w:basedOn w:val="BodyText"/>
    <w:link w:val="BodyTextFirstIndentChar"/>
    <w:semiHidden/>
    <w:rsid w:val="00426830"/>
    <w:pPr>
      <w:ind w:firstLine="210"/>
    </w:pPr>
  </w:style>
  <w:style w:type="character" w:customStyle="1" w:styleId="BodyTextFirstIndentChar">
    <w:name w:val="Body Text First Indent Char"/>
    <w:basedOn w:val="BodyTextChar"/>
    <w:link w:val="BodyTextFirstIndent"/>
    <w:semiHidden/>
    <w:rsid w:val="00426830"/>
  </w:style>
  <w:style w:type="paragraph" w:styleId="BodyTextIndent">
    <w:name w:val="Body Text Indent"/>
    <w:basedOn w:val="Normal"/>
    <w:link w:val="BodyTextIndentChar"/>
    <w:semiHidden/>
    <w:rsid w:val="00426830"/>
    <w:pPr>
      <w:spacing w:after="120"/>
      <w:ind w:left="283"/>
    </w:pPr>
  </w:style>
  <w:style w:type="character" w:customStyle="1" w:styleId="BodyTextIndentChar">
    <w:name w:val="Body Text Indent Char"/>
    <w:basedOn w:val="DefaultParagraphFont"/>
    <w:link w:val="BodyTextIndent"/>
    <w:semiHidden/>
    <w:rsid w:val="00426830"/>
    <w:rPr>
      <w:rFonts w:cs="Arial"/>
      <w:sz w:val="22"/>
      <w:szCs w:val="24"/>
      <w:lang w:eastAsia="en-US"/>
    </w:rPr>
  </w:style>
  <w:style w:type="paragraph" w:styleId="BodyTextFirstIndent2">
    <w:name w:val="Body Text First Indent 2"/>
    <w:basedOn w:val="BodyTextIndent"/>
    <w:link w:val="BodyTextFirstIndent2Char"/>
    <w:semiHidden/>
    <w:rsid w:val="00426830"/>
    <w:pPr>
      <w:ind w:firstLine="210"/>
    </w:pPr>
  </w:style>
  <w:style w:type="character" w:customStyle="1" w:styleId="BodyTextFirstIndent2Char">
    <w:name w:val="Body Text First Indent 2 Char"/>
    <w:basedOn w:val="BodyTextIndentChar"/>
    <w:link w:val="BodyTextFirstIndent2"/>
    <w:semiHidden/>
    <w:rsid w:val="00426830"/>
  </w:style>
  <w:style w:type="paragraph" w:styleId="BodyTextIndent2">
    <w:name w:val="Body Text Indent 2"/>
    <w:basedOn w:val="Normal"/>
    <w:link w:val="BodyTextIndent2Char"/>
    <w:semiHidden/>
    <w:rsid w:val="00426830"/>
    <w:pPr>
      <w:spacing w:after="120" w:line="480" w:lineRule="auto"/>
      <w:ind w:left="283"/>
    </w:pPr>
  </w:style>
  <w:style w:type="character" w:customStyle="1" w:styleId="BodyTextIndent2Char">
    <w:name w:val="Body Text Indent 2 Char"/>
    <w:basedOn w:val="DefaultParagraphFont"/>
    <w:link w:val="BodyTextIndent2"/>
    <w:semiHidden/>
    <w:rsid w:val="00426830"/>
    <w:rPr>
      <w:rFonts w:cs="Arial"/>
      <w:sz w:val="22"/>
      <w:szCs w:val="24"/>
      <w:lang w:eastAsia="en-US"/>
    </w:rPr>
  </w:style>
  <w:style w:type="paragraph" w:styleId="BodyTextIndent3">
    <w:name w:val="Body Text Indent 3"/>
    <w:basedOn w:val="Normal"/>
    <w:link w:val="BodyTextIndent3Char"/>
    <w:semiHidden/>
    <w:rsid w:val="00426830"/>
    <w:pPr>
      <w:spacing w:after="120"/>
      <w:ind w:left="283"/>
    </w:pPr>
    <w:rPr>
      <w:sz w:val="16"/>
      <w:szCs w:val="16"/>
    </w:rPr>
  </w:style>
  <w:style w:type="character" w:customStyle="1" w:styleId="BodyTextIndent3Char">
    <w:name w:val="Body Text Indent 3 Char"/>
    <w:basedOn w:val="DefaultParagraphFont"/>
    <w:link w:val="BodyTextIndent3"/>
    <w:semiHidden/>
    <w:rsid w:val="00426830"/>
    <w:rPr>
      <w:rFonts w:cs="Arial"/>
      <w:sz w:val="16"/>
      <w:szCs w:val="16"/>
      <w:lang w:eastAsia="en-US"/>
    </w:rPr>
  </w:style>
  <w:style w:type="paragraph" w:customStyle="1" w:styleId="Bullet2">
    <w:name w:val="Bullet 2"/>
    <w:basedOn w:val="Normal"/>
    <w:rsid w:val="00426830"/>
    <w:pPr>
      <w:numPr>
        <w:numId w:val="5"/>
      </w:numPr>
    </w:pPr>
  </w:style>
  <w:style w:type="paragraph" w:styleId="Closing">
    <w:name w:val="Closing"/>
    <w:basedOn w:val="Normal"/>
    <w:link w:val="ClosingChar"/>
    <w:semiHidden/>
    <w:rsid w:val="00426830"/>
    <w:pPr>
      <w:ind w:left="4252"/>
    </w:pPr>
  </w:style>
  <w:style w:type="character" w:customStyle="1" w:styleId="ClosingChar">
    <w:name w:val="Closing Char"/>
    <w:basedOn w:val="DefaultParagraphFont"/>
    <w:link w:val="Closing"/>
    <w:semiHidden/>
    <w:rsid w:val="00426830"/>
    <w:rPr>
      <w:rFonts w:cs="Arial"/>
      <w:sz w:val="22"/>
      <w:szCs w:val="24"/>
      <w:lang w:eastAsia="en-US"/>
    </w:rPr>
  </w:style>
  <w:style w:type="paragraph" w:styleId="Date">
    <w:name w:val="Date"/>
    <w:basedOn w:val="Normal"/>
    <w:next w:val="Normal"/>
    <w:link w:val="DateChar"/>
    <w:semiHidden/>
    <w:rsid w:val="00426830"/>
  </w:style>
  <w:style w:type="character" w:customStyle="1" w:styleId="DateChar">
    <w:name w:val="Date Char"/>
    <w:basedOn w:val="DefaultParagraphFont"/>
    <w:link w:val="Date"/>
    <w:semiHidden/>
    <w:rsid w:val="00426830"/>
    <w:rPr>
      <w:rFonts w:cs="Arial"/>
      <w:sz w:val="22"/>
      <w:szCs w:val="24"/>
      <w:lang w:eastAsia="en-US"/>
    </w:rPr>
  </w:style>
  <w:style w:type="paragraph" w:customStyle="1" w:styleId="Definitions">
    <w:name w:val="Definitions"/>
    <w:basedOn w:val="Normal"/>
    <w:rsid w:val="00426830"/>
    <w:pPr>
      <w:numPr>
        <w:numId w:val="6"/>
      </w:numPr>
    </w:pPr>
  </w:style>
  <w:style w:type="paragraph" w:customStyle="1" w:styleId="Definitions2">
    <w:name w:val="Definitions 2"/>
    <w:basedOn w:val="Normal"/>
    <w:rsid w:val="00426830"/>
    <w:pPr>
      <w:numPr>
        <w:ilvl w:val="1"/>
        <w:numId w:val="6"/>
      </w:numPr>
    </w:pPr>
  </w:style>
  <w:style w:type="paragraph" w:styleId="E-mailSignature">
    <w:name w:val="E-mail Signature"/>
    <w:basedOn w:val="Normal"/>
    <w:link w:val="E-mailSignatureChar"/>
    <w:semiHidden/>
    <w:rsid w:val="00426830"/>
  </w:style>
  <w:style w:type="character" w:customStyle="1" w:styleId="E-mailSignatureChar">
    <w:name w:val="E-mail Signature Char"/>
    <w:basedOn w:val="DefaultParagraphFont"/>
    <w:link w:val="E-mailSignature"/>
    <w:semiHidden/>
    <w:rsid w:val="00426830"/>
    <w:rPr>
      <w:rFonts w:cs="Arial"/>
      <w:sz w:val="22"/>
      <w:szCs w:val="24"/>
      <w:lang w:eastAsia="en-US"/>
    </w:rPr>
  </w:style>
  <w:style w:type="paragraph" w:styleId="EnvelopeAddress">
    <w:name w:val="envelope address"/>
    <w:basedOn w:val="Normal"/>
    <w:semiHidden/>
    <w:rsid w:val="00426830"/>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426830"/>
    <w:rPr>
      <w:rFonts w:ascii="Arial" w:hAnsi="Arial"/>
      <w:sz w:val="20"/>
      <w:szCs w:val="20"/>
    </w:rPr>
  </w:style>
  <w:style w:type="character" w:styleId="FollowedHyperlink">
    <w:name w:val="FollowedHyperlink"/>
    <w:basedOn w:val="DefaultParagraphFont"/>
    <w:semiHidden/>
    <w:rsid w:val="00426830"/>
    <w:rPr>
      <w:color w:val="800080"/>
      <w:u w:val="single"/>
    </w:rPr>
  </w:style>
  <w:style w:type="character" w:styleId="FootnoteReference">
    <w:name w:val="footnote reference"/>
    <w:basedOn w:val="DefaultParagraphFont"/>
    <w:rsid w:val="00426830"/>
    <w:rPr>
      <w:vertAlign w:val="superscript"/>
    </w:rPr>
  </w:style>
  <w:style w:type="paragraph" w:styleId="FootnoteText">
    <w:name w:val="footnote text"/>
    <w:basedOn w:val="Normal"/>
    <w:link w:val="FootnoteTextChar"/>
    <w:rsid w:val="00426830"/>
    <w:rPr>
      <w:sz w:val="20"/>
      <w:szCs w:val="20"/>
    </w:rPr>
  </w:style>
  <w:style w:type="character" w:customStyle="1" w:styleId="FootnoteTextChar">
    <w:name w:val="Footnote Text Char"/>
    <w:basedOn w:val="DefaultParagraphFont"/>
    <w:link w:val="FootnoteText"/>
    <w:rsid w:val="00426830"/>
    <w:rPr>
      <w:rFonts w:cs="Arial"/>
      <w:lang w:eastAsia="en-US"/>
    </w:rPr>
  </w:style>
  <w:style w:type="character" w:styleId="HTMLAcronym">
    <w:name w:val="HTML Acronym"/>
    <w:basedOn w:val="DefaultParagraphFont"/>
    <w:semiHidden/>
    <w:rsid w:val="00426830"/>
  </w:style>
  <w:style w:type="paragraph" w:styleId="HTMLAddress">
    <w:name w:val="HTML Address"/>
    <w:basedOn w:val="Normal"/>
    <w:link w:val="HTMLAddressChar"/>
    <w:semiHidden/>
    <w:rsid w:val="00426830"/>
    <w:rPr>
      <w:i/>
      <w:iCs/>
    </w:rPr>
  </w:style>
  <w:style w:type="character" w:customStyle="1" w:styleId="HTMLAddressChar">
    <w:name w:val="HTML Address Char"/>
    <w:basedOn w:val="DefaultParagraphFont"/>
    <w:link w:val="HTMLAddress"/>
    <w:semiHidden/>
    <w:rsid w:val="00426830"/>
    <w:rPr>
      <w:rFonts w:cs="Arial"/>
      <w:i/>
      <w:iCs/>
      <w:sz w:val="22"/>
      <w:szCs w:val="24"/>
      <w:lang w:eastAsia="en-US"/>
    </w:rPr>
  </w:style>
  <w:style w:type="character" w:styleId="HTMLCite">
    <w:name w:val="HTML Cite"/>
    <w:basedOn w:val="DefaultParagraphFont"/>
    <w:semiHidden/>
    <w:rsid w:val="00426830"/>
    <w:rPr>
      <w:i/>
      <w:iCs/>
    </w:rPr>
  </w:style>
  <w:style w:type="character" w:styleId="HTMLCode">
    <w:name w:val="HTML Code"/>
    <w:basedOn w:val="DefaultParagraphFont"/>
    <w:semiHidden/>
    <w:rsid w:val="00426830"/>
    <w:rPr>
      <w:rFonts w:ascii="Courier New" w:hAnsi="Courier New" w:cs="Courier New"/>
      <w:sz w:val="20"/>
      <w:szCs w:val="20"/>
    </w:rPr>
  </w:style>
  <w:style w:type="character" w:styleId="HTMLDefinition">
    <w:name w:val="HTML Definition"/>
    <w:basedOn w:val="DefaultParagraphFont"/>
    <w:semiHidden/>
    <w:rsid w:val="00426830"/>
    <w:rPr>
      <w:i/>
      <w:iCs/>
    </w:rPr>
  </w:style>
  <w:style w:type="character" w:styleId="HTMLKeyboard">
    <w:name w:val="HTML Keyboard"/>
    <w:basedOn w:val="DefaultParagraphFont"/>
    <w:semiHidden/>
    <w:rsid w:val="00426830"/>
    <w:rPr>
      <w:rFonts w:ascii="Courier New" w:hAnsi="Courier New" w:cs="Courier New"/>
      <w:sz w:val="20"/>
      <w:szCs w:val="20"/>
    </w:rPr>
  </w:style>
  <w:style w:type="paragraph" w:styleId="HTMLPreformatted">
    <w:name w:val="HTML Preformatted"/>
    <w:basedOn w:val="Normal"/>
    <w:link w:val="HTMLPreformattedChar"/>
    <w:semiHidden/>
    <w:rsid w:val="00426830"/>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426830"/>
    <w:rPr>
      <w:rFonts w:ascii="Courier New" w:hAnsi="Courier New" w:cs="Courier New"/>
      <w:lang w:eastAsia="en-US"/>
    </w:rPr>
  </w:style>
  <w:style w:type="character" w:styleId="HTMLSample">
    <w:name w:val="HTML Sample"/>
    <w:basedOn w:val="DefaultParagraphFont"/>
    <w:semiHidden/>
    <w:rsid w:val="00426830"/>
    <w:rPr>
      <w:rFonts w:ascii="Courier New" w:hAnsi="Courier New" w:cs="Courier New"/>
    </w:rPr>
  </w:style>
  <w:style w:type="character" w:styleId="HTMLTypewriter">
    <w:name w:val="HTML Typewriter"/>
    <w:basedOn w:val="DefaultParagraphFont"/>
    <w:semiHidden/>
    <w:rsid w:val="00426830"/>
    <w:rPr>
      <w:rFonts w:ascii="Courier New" w:hAnsi="Courier New" w:cs="Courier New"/>
      <w:sz w:val="20"/>
      <w:szCs w:val="20"/>
    </w:rPr>
  </w:style>
  <w:style w:type="character" w:styleId="HTMLVariable">
    <w:name w:val="HTML Variable"/>
    <w:basedOn w:val="DefaultParagraphFont"/>
    <w:semiHidden/>
    <w:rsid w:val="00426830"/>
    <w:rPr>
      <w:i/>
      <w:iCs/>
    </w:rPr>
  </w:style>
  <w:style w:type="character" w:styleId="LineNumber">
    <w:name w:val="line number"/>
    <w:basedOn w:val="DefaultParagraphFont"/>
    <w:semiHidden/>
    <w:rsid w:val="00426830"/>
  </w:style>
  <w:style w:type="paragraph" w:styleId="List">
    <w:name w:val="List"/>
    <w:basedOn w:val="Normal"/>
    <w:semiHidden/>
    <w:rsid w:val="00426830"/>
    <w:pPr>
      <w:ind w:left="283" w:hanging="283"/>
    </w:pPr>
  </w:style>
  <w:style w:type="paragraph" w:styleId="List2">
    <w:name w:val="List 2"/>
    <w:basedOn w:val="Normal"/>
    <w:semiHidden/>
    <w:rsid w:val="00426830"/>
    <w:pPr>
      <w:ind w:left="566" w:hanging="283"/>
    </w:pPr>
  </w:style>
  <w:style w:type="paragraph" w:styleId="List3">
    <w:name w:val="List 3"/>
    <w:basedOn w:val="Normal"/>
    <w:semiHidden/>
    <w:rsid w:val="00426830"/>
    <w:pPr>
      <w:ind w:left="849" w:hanging="283"/>
    </w:pPr>
  </w:style>
  <w:style w:type="paragraph" w:styleId="List4">
    <w:name w:val="List 4"/>
    <w:basedOn w:val="Normal"/>
    <w:semiHidden/>
    <w:rsid w:val="00426830"/>
    <w:pPr>
      <w:ind w:left="1132" w:hanging="283"/>
    </w:pPr>
  </w:style>
  <w:style w:type="paragraph" w:styleId="List5">
    <w:name w:val="List 5"/>
    <w:basedOn w:val="Normal"/>
    <w:semiHidden/>
    <w:rsid w:val="00426830"/>
    <w:pPr>
      <w:ind w:left="1415" w:hanging="283"/>
    </w:pPr>
  </w:style>
  <w:style w:type="paragraph" w:styleId="ListBullet">
    <w:name w:val="List Bullet"/>
    <w:basedOn w:val="Normal"/>
    <w:semiHidden/>
    <w:rsid w:val="00426830"/>
    <w:pPr>
      <w:numPr>
        <w:numId w:val="8"/>
      </w:numPr>
    </w:pPr>
  </w:style>
  <w:style w:type="paragraph" w:styleId="ListBullet2">
    <w:name w:val="List Bullet 2"/>
    <w:basedOn w:val="Normal"/>
    <w:semiHidden/>
    <w:rsid w:val="00426830"/>
    <w:pPr>
      <w:numPr>
        <w:numId w:val="9"/>
      </w:numPr>
    </w:pPr>
  </w:style>
  <w:style w:type="paragraph" w:styleId="ListBullet3">
    <w:name w:val="List Bullet 3"/>
    <w:basedOn w:val="Normal"/>
    <w:semiHidden/>
    <w:rsid w:val="00426830"/>
    <w:pPr>
      <w:numPr>
        <w:numId w:val="10"/>
      </w:numPr>
    </w:pPr>
  </w:style>
  <w:style w:type="paragraph" w:styleId="ListBullet4">
    <w:name w:val="List Bullet 4"/>
    <w:basedOn w:val="Normal"/>
    <w:semiHidden/>
    <w:rsid w:val="00426830"/>
    <w:pPr>
      <w:numPr>
        <w:numId w:val="11"/>
      </w:numPr>
    </w:pPr>
  </w:style>
  <w:style w:type="paragraph" w:styleId="ListBullet5">
    <w:name w:val="List Bullet 5"/>
    <w:basedOn w:val="Normal"/>
    <w:semiHidden/>
    <w:rsid w:val="00426830"/>
    <w:pPr>
      <w:numPr>
        <w:numId w:val="12"/>
      </w:numPr>
    </w:pPr>
  </w:style>
  <w:style w:type="paragraph" w:styleId="ListContinue">
    <w:name w:val="List Continue"/>
    <w:basedOn w:val="Normal"/>
    <w:semiHidden/>
    <w:rsid w:val="00426830"/>
    <w:pPr>
      <w:spacing w:after="120"/>
      <w:ind w:left="283"/>
    </w:pPr>
  </w:style>
  <w:style w:type="paragraph" w:styleId="ListContinue2">
    <w:name w:val="List Continue 2"/>
    <w:basedOn w:val="Normal"/>
    <w:semiHidden/>
    <w:rsid w:val="00426830"/>
    <w:pPr>
      <w:spacing w:after="120"/>
      <w:ind w:left="566"/>
    </w:pPr>
  </w:style>
  <w:style w:type="paragraph" w:styleId="ListContinue3">
    <w:name w:val="List Continue 3"/>
    <w:basedOn w:val="Normal"/>
    <w:semiHidden/>
    <w:rsid w:val="00426830"/>
    <w:pPr>
      <w:spacing w:after="120"/>
      <w:ind w:left="849"/>
    </w:pPr>
  </w:style>
  <w:style w:type="paragraph" w:styleId="ListContinue4">
    <w:name w:val="List Continue 4"/>
    <w:basedOn w:val="Normal"/>
    <w:semiHidden/>
    <w:rsid w:val="00426830"/>
    <w:pPr>
      <w:spacing w:after="120"/>
      <w:ind w:left="1132"/>
    </w:pPr>
  </w:style>
  <w:style w:type="paragraph" w:styleId="ListContinue5">
    <w:name w:val="List Continue 5"/>
    <w:basedOn w:val="Normal"/>
    <w:semiHidden/>
    <w:rsid w:val="00426830"/>
    <w:pPr>
      <w:spacing w:after="120"/>
      <w:ind w:left="1415"/>
    </w:pPr>
  </w:style>
  <w:style w:type="paragraph" w:styleId="ListNumber">
    <w:name w:val="List Number"/>
    <w:basedOn w:val="Normal"/>
    <w:semiHidden/>
    <w:rsid w:val="00426830"/>
    <w:pPr>
      <w:numPr>
        <w:numId w:val="13"/>
      </w:numPr>
    </w:pPr>
  </w:style>
  <w:style w:type="paragraph" w:styleId="ListNumber2">
    <w:name w:val="List Number 2"/>
    <w:basedOn w:val="Normal"/>
    <w:semiHidden/>
    <w:rsid w:val="00426830"/>
    <w:pPr>
      <w:numPr>
        <w:numId w:val="14"/>
      </w:numPr>
    </w:pPr>
  </w:style>
  <w:style w:type="paragraph" w:styleId="ListNumber3">
    <w:name w:val="List Number 3"/>
    <w:basedOn w:val="Normal"/>
    <w:semiHidden/>
    <w:rsid w:val="00426830"/>
    <w:pPr>
      <w:numPr>
        <w:numId w:val="15"/>
      </w:numPr>
    </w:pPr>
  </w:style>
  <w:style w:type="paragraph" w:styleId="ListNumber4">
    <w:name w:val="List Number 4"/>
    <w:basedOn w:val="Normal"/>
    <w:semiHidden/>
    <w:rsid w:val="00426830"/>
    <w:pPr>
      <w:numPr>
        <w:numId w:val="16"/>
      </w:numPr>
    </w:pPr>
  </w:style>
  <w:style w:type="paragraph" w:styleId="ListNumber5">
    <w:name w:val="List Number 5"/>
    <w:basedOn w:val="Normal"/>
    <w:semiHidden/>
    <w:rsid w:val="00426830"/>
    <w:pPr>
      <w:numPr>
        <w:numId w:val="17"/>
      </w:numPr>
    </w:pPr>
  </w:style>
  <w:style w:type="paragraph" w:styleId="MessageHeader">
    <w:name w:val="Message Header"/>
    <w:basedOn w:val="Normal"/>
    <w:link w:val="MessageHeaderChar"/>
    <w:semiHidden/>
    <w:rsid w:val="0042683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semiHidden/>
    <w:rsid w:val="00426830"/>
    <w:rPr>
      <w:rFonts w:ascii="Arial" w:hAnsi="Arial" w:cs="Arial"/>
      <w:sz w:val="24"/>
      <w:szCs w:val="24"/>
      <w:shd w:val="pct20" w:color="auto" w:fill="auto"/>
      <w:lang w:eastAsia="en-US"/>
    </w:rPr>
  </w:style>
  <w:style w:type="paragraph" w:styleId="NormalIndent">
    <w:name w:val="Normal Indent"/>
    <w:basedOn w:val="Normal"/>
    <w:semiHidden/>
    <w:rsid w:val="00426830"/>
    <w:pPr>
      <w:ind w:left="720"/>
    </w:pPr>
  </w:style>
  <w:style w:type="paragraph" w:styleId="NoteHeading">
    <w:name w:val="Note Heading"/>
    <w:basedOn w:val="Normal"/>
    <w:next w:val="Normal"/>
    <w:link w:val="NoteHeadingChar"/>
    <w:semiHidden/>
    <w:rsid w:val="00426830"/>
  </w:style>
  <w:style w:type="character" w:customStyle="1" w:styleId="NoteHeadingChar">
    <w:name w:val="Note Heading Char"/>
    <w:basedOn w:val="DefaultParagraphFont"/>
    <w:link w:val="NoteHeading"/>
    <w:semiHidden/>
    <w:rsid w:val="00426830"/>
    <w:rPr>
      <w:rFonts w:cs="Arial"/>
      <w:sz w:val="22"/>
      <w:szCs w:val="24"/>
      <w:lang w:eastAsia="en-US"/>
    </w:rPr>
  </w:style>
  <w:style w:type="paragraph" w:customStyle="1" w:styleId="Numbers">
    <w:name w:val="Numbers"/>
    <w:basedOn w:val="Normal"/>
    <w:rsid w:val="00426830"/>
    <w:pPr>
      <w:numPr>
        <w:numId w:val="18"/>
      </w:numPr>
    </w:pPr>
  </w:style>
  <w:style w:type="character" w:styleId="PageNumber">
    <w:name w:val="page number"/>
    <w:basedOn w:val="DefaultParagraphFont"/>
    <w:semiHidden/>
    <w:rsid w:val="00426830"/>
  </w:style>
  <w:style w:type="paragraph" w:customStyle="1" w:styleId="Parties">
    <w:name w:val="Parties"/>
    <w:basedOn w:val="Normal"/>
    <w:rsid w:val="00426830"/>
    <w:pPr>
      <w:numPr>
        <w:numId w:val="19"/>
      </w:numPr>
    </w:pPr>
    <w:rPr>
      <w:b/>
    </w:rPr>
  </w:style>
  <w:style w:type="paragraph" w:styleId="PlainText">
    <w:name w:val="Plain Text"/>
    <w:basedOn w:val="Normal"/>
    <w:link w:val="PlainTextChar"/>
    <w:semiHidden/>
    <w:rsid w:val="00426830"/>
    <w:rPr>
      <w:rFonts w:ascii="Courier New" w:hAnsi="Courier New" w:cs="Courier New"/>
      <w:sz w:val="20"/>
      <w:szCs w:val="20"/>
    </w:rPr>
  </w:style>
  <w:style w:type="character" w:customStyle="1" w:styleId="PlainTextChar">
    <w:name w:val="Plain Text Char"/>
    <w:basedOn w:val="DefaultParagraphFont"/>
    <w:link w:val="PlainText"/>
    <w:semiHidden/>
    <w:rsid w:val="00426830"/>
    <w:rPr>
      <w:rFonts w:ascii="Courier New" w:hAnsi="Courier New" w:cs="Courier New"/>
      <w:lang w:eastAsia="en-US"/>
    </w:rPr>
  </w:style>
  <w:style w:type="paragraph" w:customStyle="1" w:styleId="Recitals">
    <w:name w:val="Recitals"/>
    <w:basedOn w:val="Normal"/>
    <w:rsid w:val="00426830"/>
    <w:pPr>
      <w:numPr>
        <w:numId w:val="20"/>
      </w:numPr>
    </w:pPr>
  </w:style>
  <w:style w:type="paragraph" w:styleId="Salutation">
    <w:name w:val="Salutation"/>
    <w:basedOn w:val="Normal"/>
    <w:next w:val="Normal"/>
    <w:link w:val="SalutationChar"/>
    <w:semiHidden/>
    <w:rsid w:val="00426830"/>
  </w:style>
  <w:style w:type="character" w:customStyle="1" w:styleId="SalutationChar">
    <w:name w:val="Salutation Char"/>
    <w:basedOn w:val="DefaultParagraphFont"/>
    <w:link w:val="Salutation"/>
    <w:semiHidden/>
    <w:rsid w:val="00426830"/>
    <w:rPr>
      <w:rFonts w:cs="Arial"/>
      <w:sz w:val="22"/>
      <w:szCs w:val="24"/>
      <w:lang w:eastAsia="en-US"/>
    </w:rPr>
  </w:style>
  <w:style w:type="paragraph" w:customStyle="1" w:styleId="Sch1">
    <w:name w:val="Sch 1"/>
    <w:basedOn w:val="Normal"/>
    <w:next w:val="BodyText1"/>
    <w:rsid w:val="00426830"/>
    <w:pPr>
      <w:numPr>
        <w:ilvl w:val="2"/>
        <w:numId w:val="21"/>
      </w:numPr>
    </w:pPr>
  </w:style>
  <w:style w:type="paragraph" w:customStyle="1" w:styleId="Sch2">
    <w:name w:val="Sch 2"/>
    <w:basedOn w:val="Normal"/>
    <w:next w:val="BodyText2"/>
    <w:rsid w:val="00426830"/>
    <w:pPr>
      <w:numPr>
        <w:ilvl w:val="3"/>
        <w:numId w:val="21"/>
      </w:numPr>
    </w:pPr>
  </w:style>
  <w:style w:type="paragraph" w:customStyle="1" w:styleId="Sch3">
    <w:name w:val="Sch 3"/>
    <w:basedOn w:val="Normal"/>
    <w:next w:val="BodyText3"/>
    <w:rsid w:val="00426830"/>
    <w:pPr>
      <w:numPr>
        <w:ilvl w:val="4"/>
        <w:numId w:val="21"/>
      </w:numPr>
    </w:pPr>
  </w:style>
  <w:style w:type="paragraph" w:customStyle="1" w:styleId="Sch4">
    <w:name w:val="Sch 4"/>
    <w:basedOn w:val="Normal"/>
    <w:next w:val="BodyText4"/>
    <w:rsid w:val="00426830"/>
    <w:pPr>
      <w:numPr>
        <w:ilvl w:val="5"/>
        <w:numId w:val="21"/>
      </w:numPr>
    </w:pPr>
  </w:style>
  <w:style w:type="paragraph" w:customStyle="1" w:styleId="Sch5">
    <w:name w:val="Sch 5"/>
    <w:basedOn w:val="Normal"/>
    <w:next w:val="BodyText5"/>
    <w:rsid w:val="00426830"/>
    <w:pPr>
      <w:numPr>
        <w:ilvl w:val="6"/>
        <w:numId w:val="21"/>
      </w:numPr>
    </w:pPr>
  </w:style>
  <w:style w:type="paragraph" w:customStyle="1" w:styleId="ScheduleSubheading">
    <w:name w:val="Schedule Subheading"/>
    <w:basedOn w:val="Normal"/>
    <w:next w:val="Sch1"/>
    <w:rsid w:val="00426830"/>
    <w:pPr>
      <w:keepNext/>
      <w:numPr>
        <w:ilvl w:val="1"/>
        <w:numId w:val="21"/>
      </w:numPr>
      <w:jc w:val="center"/>
    </w:pPr>
    <w:rPr>
      <w:b/>
    </w:rPr>
  </w:style>
  <w:style w:type="paragraph" w:customStyle="1" w:styleId="ScheduleTitle">
    <w:name w:val="Schedule Title"/>
    <w:basedOn w:val="Normal"/>
    <w:next w:val="Sch1"/>
    <w:rsid w:val="00426830"/>
    <w:pPr>
      <w:keepNext/>
      <w:pageBreakBefore/>
      <w:numPr>
        <w:numId w:val="21"/>
      </w:numPr>
      <w:jc w:val="center"/>
    </w:pPr>
    <w:rPr>
      <w:b/>
    </w:rPr>
  </w:style>
  <w:style w:type="paragraph" w:styleId="Signature">
    <w:name w:val="Signature"/>
    <w:basedOn w:val="Normal"/>
    <w:link w:val="SignatureChar"/>
    <w:semiHidden/>
    <w:rsid w:val="00426830"/>
    <w:pPr>
      <w:ind w:left="4252"/>
    </w:pPr>
  </w:style>
  <w:style w:type="character" w:customStyle="1" w:styleId="SignatureChar">
    <w:name w:val="Signature Char"/>
    <w:basedOn w:val="DefaultParagraphFont"/>
    <w:link w:val="Signature"/>
    <w:semiHidden/>
    <w:rsid w:val="00426830"/>
    <w:rPr>
      <w:rFonts w:cs="Arial"/>
      <w:sz w:val="22"/>
      <w:szCs w:val="24"/>
      <w:lang w:eastAsia="en-US"/>
    </w:rPr>
  </w:style>
  <w:style w:type="table" w:styleId="Table3Deffects1">
    <w:name w:val="Table 3D effects 1"/>
    <w:basedOn w:val="TableNormal"/>
    <w:semiHidden/>
    <w:rsid w:val="00426830"/>
    <w:pPr>
      <w:spacing w:after="240" w:line="264" w:lineRule="auto"/>
      <w:jc w:val="both"/>
    </w:pPr>
    <w:rPr>
      <w:lang w:val="en-US"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830"/>
    <w:pPr>
      <w:spacing w:after="240" w:line="264" w:lineRule="auto"/>
      <w:jc w:val="both"/>
    </w:pPr>
    <w:rPr>
      <w:lang w:val="en-US"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830"/>
    <w:pPr>
      <w:spacing w:after="240" w:line="264" w:lineRule="auto"/>
      <w:jc w:val="both"/>
    </w:pPr>
    <w:rPr>
      <w:lang w:val="en-US"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830"/>
    <w:pPr>
      <w:spacing w:after="240" w:line="264" w:lineRule="auto"/>
      <w:jc w:val="both"/>
    </w:pPr>
    <w:rPr>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830"/>
    <w:pPr>
      <w:spacing w:after="240" w:line="264" w:lineRule="auto"/>
      <w:jc w:val="both"/>
    </w:pPr>
    <w:rPr>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830"/>
    <w:pPr>
      <w:spacing w:after="240" w:line="264" w:lineRule="auto"/>
      <w:jc w:val="both"/>
    </w:pPr>
    <w:rPr>
      <w:color w:val="000080"/>
      <w:lang w:val="en-US"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830"/>
    <w:pPr>
      <w:spacing w:after="240" w:line="264" w:lineRule="auto"/>
      <w:jc w:val="both"/>
    </w:pPr>
    <w:rPr>
      <w:lang w:val="en-US"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830"/>
    <w:pPr>
      <w:spacing w:after="240" w:line="264" w:lineRule="auto"/>
      <w:jc w:val="both"/>
    </w:pPr>
    <w:rPr>
      <w:color w:val="FFFFFF"/>
      <w:lang w:val="en-US"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830"/>
    <w:pPr>
      <w:spacing w:after="240" w:line="264" w:lineRule="auto"/>
      <w:jc w:val="both"/>
    </w:pPr>
    <w:rPr>
      <w:lang w:val="en-US"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830"/>
    <w:pPr>
      <w:spacing w:after="240" w:line="264" w:lineRule="auto"/>
      <w:jc w:val="both"/>
    </w:pPr>
    <w:rPr>
      <w:lang w:val="en-US"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830"/>
    <w:pPr>
      <w:spacing w:after="240" w:line="264" w:lineRule="auto"/>
      <w:jc w:val="both"/>
    </w:pPr>
    <w:rPr>
      <w:b/>
      <w:bCs/>
      <w:lang w:val="en-US"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830"/>
    <w:pPr>
      <w:spacing w:after="240" w:line="264" w:lineRule="auto"/>
      <w:jc w:val="both"/>
    </w:pPr>
    <w:rPr>
      <w:b/>
      <w:bCs/>
      <w:lang w:val="en-US"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830"/>
    <w:pPr>
      <w:spacing w:after="240" w:line="264" w:lineRule="auto"/>
      <w:jc w:val="both"/>
    </w:pPr>
    <w:rPr>
      <w:b/>
      <w:bCs/>
      <w:lang w:val="en-US"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830"/>
    <w:pPr>
      <w:spacing w:after="240" w:line="264" w:lineRule="auto"/>
      <w:jc w:val="both"/>
    </w:pPr>
    <w:rPr>
      <w:lang w:val="en-US"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830"/>
    <w:pPr>
      <w:spacing w:after="240" w:line="264" w:lineRule="auto"/>
      <w:jc w:val="both"/>
    </w:pPr>
    <w:rPr>
      <w:lang w:val="en-US"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830"/>
    <w:pPr>
      <w:spacing w:after="240" w:line="264" w:lineRule="auto"/>
      <w:jc w:val="both"/>
    </w:pPr>
    <w:rPr>
      <w:lang w:val="en-US"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830"/>
    <w:pPr>
      <w:spacing w:after="240" w:line="264" w:lineRule="auto"/>
      <w:jc w:val="both"/>
    </w:pPr>
    <w:rPr>
      <w:lang w:val="en-US"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26830"/>
    <w:pPr>
      <w:spacing w:after="240" w:line="264" w:lineRule="auto"/>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26830"/>
    <w:pPr>
      <w:spacing w:after="240" w:line="264" w:lineRule="auto"/>
      <w:jc w:val="both"/>
    </w:pPr>
    <w:rPr>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830"/>
    <w:pPr>
      <w:spacing w:after="240" w:line="264" w:lineRule="auto"/>
      <w:jc w:val="both"/>
    </w:pPr>
    <w:rPr>
      <w:lang w:val="en-US"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830"/>
    <w:pPr>
      <w:spacing w:after="240" w:line="264" w:lineRule="auto"/>
      <w:jc w:val="both"/>
    </w:pPr>
    <w:rPr>
      <w:lang w:val="en-US"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830"/>
    <w:pPr>
      <w:spacing w:after="240" w:line="264" w:lineRule="auto"/>
      <w:jc w:val="both"/>
    </w:pPr>
    <w:rPr>
      <w:lang w:val="en-US"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830"/>
    <w:pPr>
      <w:spacing w:after="240" w:line="264" w:lineRule="auto"/>
      <w:jc w:val="both"/>
    </w:pPr>
    <w:rPr>
      <w:lang w:val="en-US"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830"/>
    <w:pPr>
      <w:spacing w:after="240" w:line="264" w:lineRule="auto"/>
      <w:jc w:val="both"/>
    </w:pPr>
    <w:rPr>
      <w:lang w:val="en-US"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830"/>
    <w:pPr>
      <w:spacing w:after="240" w:line="264" w:lineRule="auto"/>
      <w:jc w:val="both"/>
    </w:pPr>
    <w:rPr>
      <w:b/>
      <w:bCs/>
      <w:lang w:val="en-US"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830"/>
    <w:pPr>
      <w:spacing w:after="240" w:line="264" w:lineRule="auto"/>
      <w:jc w:val="both"/>
    </w:pPr>
    <w:rPr>
      <w:lang w:val="en-US"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830"/>
    <w:pPr>
      <w:spacing w:after="240" w:line="264" w:lineRule="auto"/>
      <w:jc w:val="both"/>
    </w:pPr>
    <w:rPr>
      <w:lang w:val="en-US"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830"/>
    <w:pPr>
      <w:spacing w:after="240" w:line="264" w:lineRule="auto"/>
      <w:jc w:val="both"/>
    </w:pPr>
    <w:rPr>
      <w:lang w:val="en-US"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830"/>
    <w:pPr>
      <w:spacing w:after="240" w:line="264" w:lineRule="auto"/>
      <w:jc w:val="both"/>
    </w:pPr>
    <w:rPr>
      <w:lang w:val="en-US"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830"/>
    <w:pPr>
      <w:spacing w:after="240" w:line="264" w:lineRule="auto"/>
      <w:jc w:val="both"/>
    </w:pPr>
    <w:rPr>
      <w:lang w:val="en-US"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830"/>
    <w:pPr>
      <w:spacing w:after="240" w:line="264" w:lineRule="auto"/>
      <w:jc w:val="both"/>
    </w:pPr>
    <w:rPr>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830"/>
    <w:pPr>
      <w:spacing w:after="240" w:line="264" w:lineRule="auto"/>
      <w:jc w:val="both"/>
    </w:pPr>
    <w:rPr>
      <w:lang w:val="en-US"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830"/>
    <w:pPr>
      <w:spacing w:after="240" w:line="264" w:lineRule="auto"/>
      <w:jc w:val="both"/>
    </w:pPr>
    <w:rPr>
      <w:lang w:val="en-US"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830"/>
    <w:pPr>
      <w:spacing w:after="240" w:line="264" w:lineRule="auto"/>
      <w:jc w:val="both"/>
    </w:pPr>
    <w:rPr>
      <w:lang w:val="en-US"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830"/>
    <w:pPr>
      <w:spacing w:after="240" w:line="264" w:lineRule="auto"/>
      <w:jc w:val="both"/>
    </w:pPr>
    <w:rPr>
      <w:lang w:val="en-US"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830"/>
    <w:pPr>
      <w:spacing w:after="240" w:line="264" w:lineRule="auto"/>
      <w:jc w:val="both"/>
    </w:pPr>
    <w:rPr>
      <w:lang w:val="en-US"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830"/>
    <w:pPr>
      <w:spacing w:after="240" w:line="264" w:lineRule="auto"/>
      <w:jc w:val="both"/>
    </w:pPr>
    <w:rPr>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830"/>
    <w:pPr>
      <w:spacing w:after="240" w:line="264" w:lineRule="auto"/>
      <w:jc w:val="both"/>
    </w:pPr>
    <w:rPr>
      <w:lang w:val="en-US"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830"/>
    <w:pPr>
      <w:spacing w:after="240" w:line="264" w:lineRule="auto"/>
      <w:jc w:val="both"/>
    </w:pPr>
    <w:rPr>
      <w:lang w:val="en-US"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830"/>
    <w:pPr>
      <w:spacing w:after="240" w:line="264" w:lineRule="auto"/>
      <w:jc w:val="both"/>
    </w:pPr>
    <w:rPr>
      <w:lang w:val="en-US"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830"/>
    <w:pPr>
      <w:spacing w:after="240" w:line="264" w:lineRule="auto"/>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830"/>
    <w:pPr>
      <w:spacing w:after="240" w:line="264" w:lineRule="auto"/>
      <w:jc w:val="both"/>
    </w:pPr>
    <w:rPr>
      <w:lang w:val="en-US"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830"/>
    <w:pPr>
      <w:spacing w:after="240" w:line="264" w:lineRule="auto"/>
      <w:jc w:val="both"/>
    </w:pPr>
    <w:rPr>
      <w:lang w:val="en-US"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830"/>
    <w:pPr>
      <w:spacing w:after="240" w:line="264" w:lineRule="auto"/>
      <w:jc w:val="both"/>
    </w:pPr>
    <w:rPr>
      <w:lang w:val="en-US"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rsid w:val="00426830"/>
    <w:pPr>
      <w:tabs>
        <w:tab w:val="left" w:pos="720"/>
        <w:tab w:val="right" w:pos="9017"/>
      </w:tabs>
    </w:pPr>
    <w:rPr>
      <w:b/>
      <w:caps/>
    </w:rPr>
  </w:style>
  <w:style w:type="paragraph" w:styleId="TOC2">
    <w:name w:val="toc 2"/>
    <w:basedOn w:val="Normal"/>
    <w:next w:val="Normal"/>
    <w:autoRedefine/>
    <w:rsid w:val="00426830"/>
    <w:pPr>
      <w:tabs>
        <w:tab w:val="left" w:pos="1440"/>
        <w:tab w:val="right" w:pos="9017"/>
      </w:tabs>
      <w:ind w:left="720"/>
    </w:pPr>
    <w:rPr>
      <w:b/>
    </w:rPr>
  </w:style>
  <w:style w:type="paragraph" w:styleId="TOC3">
    <w:name w:val="toc 3"/>
    <w:basedOn w:val="Normal"/>
    <w:next w:val="Normal"/>
    <w:autoRedefine/>
    <w:rsid w:val="00426830"/>
    <w:pPr>
      <w:ind w:left="440"/>
    </w:pPr>
  </w:style>
  <w:style w:type="paragraph" w:styleId="TOC4">
    <w:name w:val="toc 4"/>
    <w:basedOn w:val="Normal"/>
    <w:next w:val="Normal"/>
    <w:autoRedefine/>
    <w:rsid w:val="00426830"/>
    <w:pPr>
      <w:ind w:left="660"/>
    </w:pPr>
  </w:style>
  <w:style w:type="paragraph" w:styleId="TOC5">
    <w:name w:val="toc 5"/>
    <w:basedOn w:val="Normal"/>
    <w:next w:val="Normal"/>
    <w:autoRedefine/>
    <w:rsid w:val="00426830"/>
    <w:pPr>
      <w:ind w:left="880"/>
    </w:pPr>
  </w:style>
  <w:style w:type="paragraph" w:styleId="TOC6">
    <w:name w:val="toc 6"/>
    <w:basedOn w:val="Normal"/>
    <w:next w:val="Normal"/>
    <w:autoRedefine/>
    <w:rsid w:val="00426830"/>
    <w:pPr>
      <w:ind w:left="1100"/>
    </w:pPr>
  </w:style>
  <w:style w:type="paragraph" w:styleId="TOC7">
    <w:name w:val="toc 7"/>
    <w:basedOn w:val="Normal"/>
    <w:next w:val="Normal"/>
    <w:autoRedefine/>
    <w:rsid w:val="00426830"/>
    <w:pPr>
      <w:ind w:left="1320"/>
    </w:pPr>
  </w:style>
  <w:style w:type="paragraph" w:styleId="TOC8">
    <w:name w:val="toc 8"/>
    <w:basedOn w:val="Normal"/>
    <w:next w:val="Normal"/>
    <w:autoRedefine/>
    <w:rsid w:val="00426830"/>
    <w:pPr>
      <w:ind w:left="1540"/>
    </w:pPr>
  </w:style>
  <w:style w:type="paragraph" w:styleId="TOC9">
    <w:name w:val="toc 9"/>
    <w:basedOn w:val="Normal"/>
    <w:next w:val="Normal"/>
    <w:autoRedefine/>
    <w:rsid w:val="00426830"/>
    <w:pPr>
      <w:ind w:left="1760"/>
    </w:pPr>
  </w:style>
  <w:style w:type="paragraph" w:customStyle="1" w:styleId="ScheduleHeading1">
    <w:name w:val="Schedule Heading 1"/>
    <w:basedOn w:val="BodyText"/>
    <w:next w:val="BodyText"/>
    <w:rsid w:val="004871B6"/>
    <w:pPr>
      <w:keepNext/>
      <w:numPr>
        <w:numId w:val="22"/>
      </w:numPr>
      <w:tabs>
        <w:tab w:val="left" w:pos="1440"/>
        <w:tab w:val="left" w:pos="2160"/>
        <w:tab w:val="left" w:pos="2880"/>
        <w:tab w:val="left" w:pos="3600"/>
        <w:tab w:val="left" w:pos="4320"/>
        <w:tab w:val="left" w:pos="5040"/>
        <w:tab w:val="right" w:pos="9029"/>
      </w:tabs>
      <w:spacing w:before="200" w:after="100" w:line="260" w:lineRule="atLeast"/>
    </w:pPr>
    <w:rPr>
      <w:rFonts w:cs="Times New Roman"/>
      <w:b/>
      <w:caps/>
      <w:szCs w:val="22"/>
    </w:rPr>
  </w:style>
  <w:style w:type="paragraph" w:customStyle="1" w:styleId="ScheduleHeading2">
    <w:name w:val="Schedule Heading 2"/>
    <w:basedOn w:val="BodyText"/>
    <w:next w:val="BodyText"/>
    <w:rsid w:val="004871B6"/>
    <w:pPr>
      <w:numPr>
        <w:ilvl w:val="1"/>
        <w:numId w:val="22"/>
      </w:numPr>
      <w:tabs>
        <w:tab w:val="left" w:pos="1440"/>
        <w:tab w:val="left" w:pos="2160"/>
        <w:tab w:val="left" w:pos="2880"/>
        <w:tab w:val="left" w:pos="3600"/>
        <w:tab w:val="left" w:pos="4320"/>
        <w:tab w:val="left" w:pos="5040"/>
        <w:tab w:val="right" w:pos="9029"/>
      </w:tabs>
      <w:spacing w:before="100" w:after="100" w:line="260" w:lineRule="atLeast"/>
    </w:pPr>
    <w:rPr>
      <w:rFonts w:cs="Times New Roman"/>
      <w:szCs w:val="22"/>
      <w:lang w:val="en-US"/>
    </w:rPr>
  </w:style>
  <w:style w:type="paragraph" w:customStyle="1" w:styleId="ScheduleHeading3">
    <w:name w:val="Schedule Heading 3"/>
    <w:basedOn w:val="BodyText"/>
    <w:next w:val="BodyText"/>
    <w:rsid w:val="004871B6"/>
    <w:pPr>
      <w:numPr>
        <w:ilvl w:val="2"/>
        <w:numId w:val="22"/>
      </w:numPr>
      <w:tabs>
        <w:tab w:val="left" w:pos="1440"/>
        <w:tab w:val="left" w:pos="2160"/>
        <w:tab w:val="left" w:pos="2880"/>
        <w:tab w:val="left" w:pos="3600"/>
        <w:tab w:val="left" w:pos="4320"/>
        <w:tab w:val="left" w:pos="5040"/>
        <w:tab w:val="right" w:pos="9029"/>
      </w:tabs>
      <w:spacing w:before="100" w:after="100" w:line="260" w:lineRule="atLeast"/>
    </w:pPr>
    <w:rPr>
      <w:rFonts w:cs="Times New Roman"/>
      <w:szCs w:val="22"/>
    </w:rPr>
  </w:style>
  <w:style w:type="paragraph" w:customStyle="1" w:styleId="ScheduleHeading4">
    <w:name w:val="Schedule Heading 4"/>
    <w:basedOn w:val="BodyText"/>
    <w:next w:val="BodyText"/>
    <w:rsid w:val="004871B6"/>
    <w:pPr>
      <w:numPr>
        <w:ilvl w:val="3"/>
        <w:numId w:val="22"/>
      </w:numPr>
      <w:tabs>
        <w:tab w:val="left" w:pos="1440"/>
        <w:tab w:val="left" w:pos="2160"/>
        <w:tab w:val="left" w:pos="2880"/>
        <w:tab w:val="left" w:pos="3600"/>
        <w:tab w:val="left" w:pos="4320"/>
        <w:tab w:val="left" w:pos="5040"/>
        <w:tab w:val="right" w:pos="9029"/>
      </w:tabs>
      <w:spacing w:before="100" w:after="100" w:line="260" w:lineRule="atLeast"/>
    </w:pPr>
    <w:rPr>
      <w:rFonts w:cs="Times New Roman"/>
      <w:szCs w:val="22"/>
    </w:rPr>
  </w:style>
  <w:style w:type="paragraph" w:customStyle="1" w:styleId="ScheduleHeading5">
    <w:name w:val="Schedule Heading 5"/>
    <w:basedOn w:val="BodyText"/>
    <w:next w:val="BodyText"/>
    <w:rsid w:val="004871B6"/>
    <w:pPr>
      <w:numPr>
        <w:ilvl w:val="4"/>
        <w:numId w:val="22"/>
      </w:numPr>
      <w:tabs>
        <w:tab w:val="left" w:pos="1440"/>
        <w:tab w:val="left" w:pos="2160"/>
        <w:tab w:val="left" w:pos="2880"/>
        <w:tab w:val="left" w:pos="3600"/>
        <w:tab w:val="left" w:pos="4320"/>
        <w:tab w:val="left" w:pos="5040"/>
        <w:tab w:val="right" w:pos="9029"/>
      </w:tabs>
      <w:spacing w:before="100" w:after="100" w:line="260" w:lineRule="atLeast"/>
    </w:pPr>
    <w:rPr>
      <w:rFonts w:cs="Times New Roman"/>
      <w:szCs w:val="22"/>
    </w:rPr>
  </w:style>
  <w:style w:type="paragraph" w:customStyle="1" w:styleId="ScheduleHeading6">
    <w:name w:val="Schedule Heading 6"/>
    <w:basedOn w:val="BodyText"/>
    <w:next w:val="BodyText"/>
    <w:rsid w:val="004871B6"/>
    <w:pPr>
      <w:numPr>
        <w:ilvl w:val="5"/>
        <w:numId w:val="22"/>
      </w:numPr>
      <w:tabs>
        <w:tab w:val="left" w:pos="1440"/>
        <w:tab w:val="left" w:pos="2160"/>
        <w:tab w:val="left" w:pos="2880"/>
        <w:tab w:val="left" w:pos="3600"/>
        <w:tab w:val="left" w:pos="4320"/>
        <w:tab w:val="left" w:pos="5040"/>
        <w:tab w:val="right" w:pos="9029"/>
      </w:tabs>
      <w:spacing w:before="100" w:after="100" w:line="260" w:lineRule="atLeast"/>
    </w:pPr>
    <w:rPr>
      <w:rFonts w:cs="Times New Roman"/>
      <w:szCs w:val="22"/>
    </w:rPr>
  </w:style>
  <w:style w:type="paragraph" w:customStyle="1" w:styleId="ScheduleHeading7">
    <w:name w:val="Schedule Heading 7"/>
    <w:basedOn w:val="BodyText"/>
    <w:next w:val="BodyText"/>
    <w:rsid w:val="004871B6"/>
    <w:pPr>
      <w:numPr>
        <w:ilvl w:val="6"/>
        <w:numId w:val="22"/>
      </w:numPr>
      <w:tabs>
        <w:tab w:val="left" w:pos="1440"/>
        <w:tab w:val="left" w:pos="2160"/>
        <w:tab w:val="left" w:pos="2880"/>
        <w:tab w:val="left" w:pos="3600"/>
        <w:tab w:val="left" w:pos="4320"/>
        <w:tab w:val="left" w:pos="5040"/>
        <w:tab w:val="right" w:pos="9029"/>
      </w:tabs>
      <w:spacing w:before="100" w:after="100" w:line="260" w:lineRule="atLeast"/>
    </w:pPr>
    <w:rPr>
      <w:rFonts w:cs="Times New Roman"/>
      <w:szCs w:val="22"/>
    </w:rPr>
  </w:style>
  <w:style w:type="paragraph" w:styleId="ListParagraph">
    <w:name w:val="List Paragraph"/>
    <w:basedOn w:val="Normal"/>
    <w:uiPriority w:val="34"/>
    <w:qFormat/>
    <w:rsid w:val="00963EEC"/>
    <w:pPr>
      <w:ind w:left="720"/>
      <w:jc w:val="left"/>
    </w:pPr>
    <w:rPr>
      <w:rFonts w:ascii="Calibri" w:eastAsia="Calibri" w:hAnsi="Calibri" w:cs="Times New Roman"/>
      <w:szCs w:val="22"/>
    </w:rPr>
  </w:style>
</w:styles>
</file>

<file path=word/webSettings.xml><?xml version="1.0" encoding="utf-8"?>
<w:webSettings xmlns:r="http://schemas.openxmlformats.org/officeDocument/2006/relationships" xmlns:w="http://schemas.openxmlformats.org/wordprocessingml/2006/main">
  <w:divs>
    <w:div w:id="186991944">
      <w:bodyDiv w:val="1"/>
      <w:marLeft w:val="0"/>
      <w:marRight w:val="0"/>
      <w:marTop w:val="0"/>
      <w:marBottom w:val="0"/>
      <w:divBdr>
        <w:top w:val="none" w:sz="0" w:space="0" w:color="auto"/>
        <w:left w:val="none" w:sz="0" w:space="0" w:color="auto"/>
        <w:bottom w:val="none" w:sz="0" w:space="0" w:color="auto"/>
        <w:right w:val="none" w:sz="0" w:space="0" w:color="auto"/>
      </w:divBdr>
      <w:divsChild>
        <w:div w:id="1330595902">
          <w:marLeft w:val="0"/>
          <w:marRight w:val="0"/>
          <w:marTop w:val="0"/>
          <w:marBottom w:val="0"/>
          <w:divBdr>
            <w:top w:val="none" w:sz="0" w:space="0" w:color="auto"/>
            <w:left w:val="none" w:sz="0" w:space="0" w:color="auto"/>
            <w:bottom w:val="none" w:sz="0" w:space="0" w:color="auto"/>
            <w:right w:val="none" w:sz="0" w:space="0" w:color="auto"/>
          </w:divBdr>
          <w:divsChild>
            <w:div w:id="1005202817">
              <w:marLeft w:val="0"/>
              <w:marRight w:val="0"/>
              <w:marTop w:val="0"/>
              <w:marBottom w:val="0"/>
              <w:divBdr>
                <w:top w:val="none" w:sz="0" w:space="0" w:color="auto"/>
                <w:left w:val="none" w:sz="0" w:space="0" w:color="auto"/>
                <w:bottom w:val="none" w:sz="0" w:space="0" w:color="auto"/>
                <w:right w:val="none" w:sz="0" w:space="0" w:color="auto"/>
              </w:divBdr>
              <w:divsChild>
                <w:div w:id="358699082">
                  <w:marLeft w:val="0"/>
                  <w:marRight w:val="0"/>
                  <w:marTop w:val="0"/>
                  <w:marBottom w:val="0"/>
                  <w:divBdr>
                    <w:top w:val="none" w:sz="0" w:space="0" w:color="auto"/>
                    <w:left w:val="none" w:sz="0" w:space="0" w:color="auto"/>
                    <w:bottom w:val="none" w:sz="0" w:space="0" w:color="auto"/>
                    <w:right w:val="none" w:sz="0" w:space="0" w:color="auto"/>
                  </w:divBdr>
                  <w:divsChild>
                    <w:div w:id="1410613890">
                      <w:marLeft w:val="0"/>
                      <w:marRight w:val="0"/>
                      <w:marTop w:val="0"/>
                      <w:marBottom w:val="0"/>
                      <w:divBdr>
                        <w:top w:val="none" w:sz="0" w:space="0" w:color="auto"/>
                        <w:left w:val="none" w:sz="0" w:space="0" w:color="auto"/>
                        <w:bottom w:val="none" w:sz="0" w:space="0" w:color="auto"/>
                        <w:right w:val="none" w:sz="0" w:space="0" w:color="auto"/>
                      </w:divBdr>
                      <w:divsChild>
                        <w:div w:id="933589779">
                          <w:marLeft w:val="0"/>
                          <w:marRight w:val="0"/>
                          <w:marTop w:val="0"/>
                          <w:marBottom w:val="0"/>
                          <w:divBdr>
                            <w:top w:val="none" w:sz="0" w:space="0" w:color="auto"/>
                            <w:left w:val="none" w:sz="0" w:space="0" w:color="auto"/>
                            <w:bottom w:val="none" w:sz="0" w:space="0" w:color="auto"/>
                            <w:right w:val="none" w:sz="0" w:space="0" w:color="auto"/>
                          </w:divBdr>
                          <w:divsChild>
                            <w:div w:id="648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623296">
      <w:bodyDiv w:val="1"/>
      <w:marLeft w:val="0"/>
      <w:marRight w:val="0"/>
      <w:marTop w:val="0"/>
      <w:marBottom w:val="0"/>
      <w:divBdr>
        <w:top w:val="none" w:sz="0" w:space="0" w:color="auto"/>
        <w:left w:val="none" w:sz="0" w:space="0" w:color="auto"/>
        <w:bottom w:val="none" w:sz="0" w:space="0" w:color="auto"/>
        <w:right w:val="none" w:sz="0" w:space="0" w:color="auto"/>
      </w:divBdr>
      <w:divsChild>
        <w:div w:id="1717972180">
          <w:marLeft w:val="0"/>
          <w:marRight w:val="0"/>
          <w:marTop w:val="0"/>
          <w:marBottom w:val="0"/>
          <w:divBdr>
            <w:top w:val="none" w:sz="0" w:space="0" w:color="auto"/>
            <w:left w:val="none" w:sz="0" w:space="0" w:color="auto"/>
            <w:bottom w:val="none" w:sz="0" w:space="0" w:color="auto"/>
            <w:right w:val="none" w:sz="0" w:space="0" w:color="auto"/>
          </w:divBdr>
          <w:divsChild>
            <w:div w:id="711228884">
              <w:marLeft w:val="0"/>
              <w:marRight w:val="0"/>
              <w:marTop w:val="0"/>
              <w:marBottom w:val="0"/>
              <w:divBdr>
                <w:top w:val="none" w:sz="0" w:space="0" w:color="auto"/>
                <w:left w:val="none" w:sz="0" w:space="0" w:color="auto"/>
                <w:bottom w:val="none" w:sz="0" w:space="0" w:color="auto"/>
                <w:right w:val="none" w:sz="0" w:space="0" w:color="auto"/>
              </w:divBdr>
              <w:divsChild>
                <w:div w:id="1028719604">
                  <w:marLeft w:val="0"/>
                  <w:marRight w:val="0"/>
                  <w:marTop w:val="0"/>
                  <w:marBottom w:val="0"/>
                  <w:divBdr>
                    <w:top w:val="none" w:sz="0" w:space="0" w:color="auto"/>
                    <w:left w:val="none" w:sz="0" w:space="0" w:color="auto"/>
                    <w:bottom w:val="none" w:sz="0" w:space="0" w:color="auto"/>
                    <w:right w:val="none" w:sz="0" w:space="0" w:color="auto"/>
                  </w:divBdr>
                  <w:divsChild>
                    <w:div w:id="2005235505">
                      <w:marLeft w:val="0"/>
                      <w:marRight w:val="0"/>
                      <w:marTop w:val="0"/>
                      <w:marBottom w:val="0"/>
                      <w:divBdr>
                        <w:top w:val="none" w:sz="0" w:space="0" w:color="auto"/>
                        <w:left w:val="none" w:sz="0" w:space="0" w:color="auto"/>
                        <w:bottom w:val="none" w:sz="0" w:space="0" w:color="auto"/>
                        <w:right w:val="none" w:sz="0" w:space="0" w:color="auto"/>
                      </w:divBdr>
                      <w:divsChild>
                        <w:div w:id="979573531">
                          <w:marLeft w:val="0"/>
                          <w:marRight w:val="0"/>
                          <w:marTop w:val="0"/>
                          <w:marBottom w:val="0"/>
                          <w:divBdr>
                            <w:top w:val="none" w:sz="0" w:space="0" w:color="auto"/>
                            <w:left w:val="none" w:sz="0" w:space="0" w:color="auto"/>
                            <w:bottom w:val="none" w:sz="0" w:space="0" w:color="auto"/>
                            <w:right w:val="none" w:sz="0" w:space="0" w:color="auto"/>
                          </w:divBdr>
                          <w:divsChild>
                            <w:div w:id="774860089">
                              <w:marLeft w:val="0"/>
                              <w:marRight w:val="0"/>
                              <w:marTop w:val="0"/>
                              <w:marBottom w:val="0"/>
                              <w:divBdr>
                                <w:top w:val="none" w:sz="0" w:space="0" w:color="auto"/>
                                <w:left w:val="none" w:sz="0" w:space="0" w:color="auto"/>
                                <w:bottom w:val="none" w:sz="0" w:space="0" w:color="auto"/>
                                <w:right w:val="none" w:sz="0" w:space="0" w:color="auto"/>
                              </w:divBdr>
                              <w:divsChild>
                                <w:div w:id="17638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kasan.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4CDAE-0913-4A41-8BDB-E884F779A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T-MOBILE DEVPARTNER COMMUNITY PORTAL </vt:lpstr>
    </vt:vector>
  </TitlesOfParts>
  <Company>Kirkpatrick &amp; Lockhart Preston Gates Ellis LLP</Company>
  <LinksUpToDate>false</LinksUpToDate>
  <CharactersWithSpaces>3995</CharactersWithSpaces>
  <SharedDoc>false</SharedDoc>
  <HLinks>
    <vt:vector size="12" baseType="variant">
      <vt:variant>
        <vt:i4>5111887</vt:i4>
      </vt:variant>
      <vt:variant>
        <vt:i4>3</vt:i4>
      </vt:variant>
      <vt:variant>
        <vt:i4>0</vt:i4>
      </vt:variant>
      <vt:variant>
        <vt:i4>5</vt:i4>
      </vt:variant>
      <vt:variant>
        <vt:lpwstr>http://www.ikasan.org/license</vt:lpwstr>
      </vt:variant>
      <vt:variant>
        <vt:lpwstr/>
      </vt:variant>
      <vt:variant>
        <vt:i4>3211310</vt:i4>
      </vt:variant>
      <vt:variant>
        <vt:i4>0</vt:i4>
      </vt:variant>
      <vt:variant>
        <vt:i4>0</vt:i4>
      </vt:variant>
      <vt:variant>
        <vt:i4>5</vt:i4>
      </vt:variant>
      <vt:variant>
        <vt:lpwstr>http://www.ikasan.org/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T-MOBILE DEVPARTNER COMMUNITY PORTAL </dc:title>
  <dc:subject/>
  <dc:creator>Is dept</dc:creator>
  <cp:keywords/>
  <dc:description/>
  <cp:lastModifiedBy>mitcje</cp:lastModifiedBy>
  <cp:revision>2</cp:revision>
  <cp:lastPrinted>2009-09-07T15:27:00Z</cp:lastPrinted>
  <dcterms:created xsi:type="dcterms:W3CDTF">2009-09-07T15:32:00Z</dcterms:created>
  <dcterms:modified xsi:type="dcterms:W3CDTF">2009-09-07T15:32:00Z</dcterms:modified>
</cp:coreProperties>
</file>